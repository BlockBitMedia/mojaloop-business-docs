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36609" w14:textId="6513B22D" w:rsidR="00703D87" w:rsidRDefault="00277726" w:rsidP="000B0D76">
      <w:pPr>
        <w:pStyle w:val="Title"/>
      </w:pPr>
      <w:r>
        <w:t>Platform Operating Guideline Template</w:t>
      </w:r>
    </w:p>
    <w:p w14:paraId="60211AA9" w14:textId="391387BE" w:rsidR="0013610F" w:rsidRDefault="0013610F" w:rsidP="00E15F14">
      <w:pPr>
        <w:pStyle w:val="BodyText"/>
      </w:pPr>
      <w:r>
        <w:t>Version 0</w:t>
      </w:r>
      <w:r w:rsidR="00277726">
        <w:t>2</w:t>
      </w:r>
      <w:r>
        <w:t>: Author: Carol Coye Benson</w:t>
      </w:r>
      <w:r w:rsidR="00E2782A">
        <w:t xml:space="preserve"> (Glenbrook), Michael Richards (ModusBox) </w:t>
      </w:r>
      <w:r>
        <w:t xml:space="preserve"> </w:t>
      </w:r>
      <w:r w:rsidR="007C24BB">
        <w:t>October</w:t>
      </w:r>
      <w:r w:rsidR="000B0D76">
        <w:t xml:space="preserve"> 2019</w:t>
      </w:r>
    </w:p>
    <w:p w14:paraId="0C0DA0DB" w14:textId="77777777" w:rsidR="00FC1AC9" w:rsidRPr="000B0D76" w:rsidRDefault="00FC1AC9" w:rsidP="000B0D76">
      <w:pPr>
        <w:rPr>
          <w:b/>
          <w:bCs/>
        </w:rPr>
      </w:pPr>
      <w:r w:rsidRPr="000B0D76">
        <w:rPr>
          <w:b/>
          <w:bCs/>
        </w:rPr>
        <w:t>About the Mojaloop Community Business Document Project</w:t>
      </w:r>
    </w:p>
    <w:p w14:paraId="01E0A3C4" w14:textId="77777777" w:rsidR="00FC1AC9" w:rsidRPr="00E15F14" w:rsidRDefault="00FC1AC9" w:rsidP="00FC1AC9">
      <w:pPr>
        <w:pStyle w:val="BodyText"/>
      </w:pPr>
      <w:r w:rsidRPr="00E15F14">
        <w:t xml:space="preserve">This document is part of the Mojaloop Community </w:t>
      </w:r>
      <w:r>
        <w:t xml:space="preserve">Business </w:t>
      </w:r>
      <w:r w:rsidRPr="00E15F14">
        <w:t>Document Project.  The project is intended to support entities (countries, regions, associations of providers or commercial enterprises) implementing new payments systems using Mojaloop code.  These entities will also need write Business Rules that participants in the system will follow.</w:t>
      </w:r>
    </w:p>
    <w:p w14:paraId="21F73E24" w14:textId="77777777" w:rsidR="00FC1AC9" w:rsidRDefault="00FC1AC9" w:rsidP="00FC1AC9">
      <w:pPr>
        <w:pStyle w:val="BodyText"/>
      </w:pPr>
      <w:r>
        <w:t>The Mojaloop Community Business Document Project provides templates for Business Rules and related documents.  There are many choices involved in implementing a new payment system: the templates show some of the choices and, where appropriate, commentary is provided on how the particular choice is related to the goals of a Level One aligned system.</w:t>
      </w:r>
    </w:p>
    <w:p w14:paraId="2517BDCE" w14:textId="77777777" w:rsidR="00FC1AC9" w:rsidRDefault="00FC1AC9" w:rsidP="00FC1AC9">
      <w:pPr>
        <w:pStyle w:val="BodyText"/>
      </w:pPr>
      <w:r>
        <w:t>The following documents are part of the project:</w:t>
      </w:r>
    </w:p>
    <w:p w14:paraId="09B5FFBE" w14:textId="66C9A509" w:rsidR="0013610F" w:rsidRDefault="00984824" w:rsidP="0013610F">
      <w:pPr>
        <w:pStyle w:val="ListParagraph"/>
      </w:pPr>
      <w:r>
        <w:t>Scheme</w:t>
      </w:r>
      <w:r w:rsidR="0013610F">
        <w:t xml:space="preserve"> Key Choices </w:t>
      </w:r>
    </w:p>
    <w:p w14:paraId="2620D652" w14:textId="3A480853" w:rsidR="0013610F" w:rsidRDefault="00984824" w:rsidP="0013610F">
      <w:pPr>
        <w:pStyle w:val="ListParagraph"/>
      </w:pPr>
      <w:r>
        <w:t>Scheme</w:t>
      </w:r>
      <w:r w:rsidR="0013610F">
        <w:t xml:space="preserve"> Participation Agreement Template</w:t>
      </w:r>
    </w:p>
    <w:p w14:paraId="54CAC767" w14:textId="1D3E687B" w:rsidR="0013610F" w:rsidRDefault="00984824" w:rsidP="0013610F">
      <w:pPr>
        <w:pStyle w:val="ListParagraph"/>
      </w:pPr>
      <w:r>
        <w:t>Scheme</w:t>
      </w:r>
      <w:r w:rsidR="0013610F">
        <w:t xml:space="preserve"> Business Rules Template</w:t>
      </w:r>
    </w:p>
    <w:p w14:paraId="02509C6E" w14:textId="77777777" w:rsidR="0013610F" w:rsidRDefault="0013610F" w:rsidP="0013610F">
      <w:pPr>
        <w:pStyle w:val="ListParagraph"/>
      </w:pPr>
      <w:r>
        <w:t>Platform Operating Guideline Template</w:t>
      </w:r>
    </w:p>
    <w:p w14:paraId="698DCB8D" w14:textId="77777777" w:rsidR="0013610F" w:rsidRDefault="0013610F" w:rsidP="0013610F">
      <w:pPr>
        <w:pStyle w:val="ListParagraph"/>
      </w:pPr>
      <w:r>
        <w:t>Exception Management Operating Guideline Template</w:t>
      </w:r>
    </w:p>
    <w:p w14:paraId="7FC6C4C6" w14:textId="77777777" w:rsidR="0013610F" w:rsidRDefault="0013610F" w:rsidP="0013610F">
      <w:pPr>
        <w:pStyle w:val="ListParagraph"/>
      </w:pPr>
      <w:r>
        <w:t>Uniform Glossary</w:t>
      </w:r>
    </w:p>
    <w:p w14:paraId="75B387C2" w14:textId="77777777" w:rsidR="00703D87" w:rsidRPr="000B0D76" w:rsidRDefault="00703D87" w:rsidP="000B0D76">
      <w:pPr>
        <w:rPr>
          <w:b/>
          <w:bCs/>
        </w:rPr>
      </w:pPr>
      <w:r w:rsidRPr="000B0D76">
        <w:rPr>
          <w:b/>
          <w:bCs/>
        </w:rPr>
        <w:t>Introduction</w:t>
      </w:r>
    </w:p>
    <w:p w14:paraId="3D25B06D" w14:textId="52479637" w:rsidR="00C91304" w:rsidRDefault="00277726" w:rsidP="00C91304">
      <w:pPr>
        <w:pStyle w:val="BodyText"/>
      </w:pPr>
      <w:r>
        <w:t xml:space="preserve">A </w:t>
      </w:r>
      <w:r w:rsidR="00984824">
        <w:t>Scheme</w:t>
      </w:r>
      <w:r>
        <w:t xml:space="preserve"> implementing a Level One aligned </w:t>
      </w:r>
      <w:r w:rsidR="00585DC8">
        <w:t xml:space="preserve">system, including those using Mojaloop reference code in the platform, will need to write Business Rules for the </w:t>
      </w:r>
      <w:r w:rsidR="00984824">
        <w:t>Scheme</w:t>
      </w:r>
      <w:r w:rsidR="00585DC8">
        <w:t>.  A template for those Business Rules is included in this project.  The Business Rules introduce the concept of Associated Documents, which are part of the Business Rules and have the same force – DFSPs signing the Business Rules are also bound to follow provisions in Associated Documents.</w:t>
      </w:r>
    </w:p>
    <w:p w14:paraId="66A21FAA" w14:textId="0E272DF2" w:rsidR="00585DC8" w:rsidRDefault="00585DC8" w:rsidP="00C91304">
      <w:pPr>
        <w:pStyle w:val="BodyText"/>
      </w:pPr>
      <w:r>
        <w:t>The Platform Operating Guideline is an important Associated Document</w:t>
      </w:r>
      <w:r w:rsidR="007C1529">
        <w:t xml:space="preserve"> </w:t>
      </w:r>
      <w:r>
        <w:t xml:space="preserve">that describes how the </w:t>
      </w:r>
      <w:r w:rsidR="00984824">
        <w:t>Scheme</w:t>
      </w:r>
      <w:r>
        <w:t xml:space="preserve"> </w:t>
      </w:r>
      <w:r w:rsidR="007C1529">
        <w:t>P</w:t>
      </w:r>
      <w:r>
        <w:t xml:space="preserve">latform will operate, and specifies the obligations and responsibilities of the </w:t>
      </w:r>
      <w:r w:rsidR="00984824">
        <w:t>Scheme</w:t>
      </w:r>
      <w:r>
        <w:t xml:space="preserve">, the Platform Operator, and the DFSPs.  </w:t>
      </w:r>
    </w:p>
    <w:p w14:paraId="42EF646F" w14:textId="77F4B096" w:rsidR="00585DC8" w:rsidRDefault="00585DC8" w:rsidP="00C91304">
      <w:pPr>
        <w:pStyle w:val="BodyText"/>
      </w:pPr>
      <w:r>
        <w:lastRenderedPageBreak/>
        <w:t>This document is a template for such a Platform Operating Guideline.  Many provisions in it, howe</w:t>
      </w:r>
      <w:r w:rsidR="00E2782A">
        <w:t>v</w:t>
      </w:r>
      <w:r>
        <w:t xml:space="preserve">er, will vary depending on what choices the </w:t>
      </w:r>
      <w:r w:rsidR="00984824">
        <w:t>Scheme</w:t>
      </w:r>
      <w:r>
        <w:t xml:space="preserve"> has made: some of these </w:t>
      </w:r>
      <w:r w:rsidR="00527E63">
        <w:t>choices</w:t>
      </w:r>
      <w:r>
        <w:t xml:space="preserve"> are described in the “</w:t>
      </w:r>
      <w:r w:rsidR="00984824">
        <w:t>Scheme</w:t>
      </w:r>
      <w:r>
        <w:t xml:space="preserve"> Key Choices” document which is a part of this project. </w:t>
      </w:r>
    </w:p>
    <w:p w14:paraId="43FA64AA" w14:textId="77777777" w:rsidR="00E2782A" w:rsidRDefault="00E2782A" w:rsidP="00E2782A">
      <w:pPr>
        <w:pStyle w:val="BodyText"/>
      </w:pPr>
      <w:r>
        <w:t xml:space="preserve">The Business Rules template that is part of this project can be used independent of a scheme’s choice of platform.  This Platform Operating Guideline is more specific to the use of Mojaloop as a platform. </w:t>
      </w:r>
    </w:p>
    <w:p w14:paraId="1D2588B6" w14:textId="77777777" w:rsidR="00E2782A" w:rsidRDefault="00E2782A" w:rsidP="00C91304">
      <w:pPr>
        <w:pStyle w:val="BodyText"/>
      </w:pPr>
    </w:p>
    <w:p w14:paraId="3FA671C0" w14:textId="698E0612" w:rsidR="00E83ABB" w:rsidRDefault="00E83ABB">
      <w:pPr>
        <w:spacing w:before="0" w:after="0" w:line="240" w:lineRule="auto"/>
        <w:rPr>
          <w:b/>
          <w:bCs/>
        </w:rPr>
      </w:pPr>
      <w:bookmarkStart w:id="0" w:name="_Toc20904969"/>
      <w:r w:rsidRPr="00E83ABB">
        <w:rPr>
          <w:b/>
          <w:bCs/>
        </w:rPr>
        <w:t>Table of Contents – Platform Operating Guideline Template</w:t>
      </w:r>
    </w:p>
    <w:p w14:paraId="088BBFB4" w14:textId="77777777" w:rsidR="008968AA" w:rsidRDefault="008968AA">
      <w:pPr>
        <w:spacing w:before="0" w:after="0" w:line="240" w:lineRule="auto"/>
        <w:rPr>
          <w:b/>
          <w:bCs/>
        </w:rPr>
      </w:pPr>
    </w:p>
    <w:p w14:paraId="2C495458" w14:textId="115EE1C2" w:rsidR="007C1529" w:rsidRDefault="00BB07BB">
      <w:pPr>
        <w:pStyle w:val="TOC1"/>
        <w:rPr>
          <w:rFonts w:asciiTheme="minorHAnsi" w:eastAsiaTheme="minorEastAsia" w:hAnsiTheme="minorHAnsi" w:cstheme="minorBidi"/>
          <w:b w:val="0"/>
          <w:bCs w:val="0"/>
          <w:szCs w:val="24"/>
        </w:rPr>
      </w:pPr>
      <w:r>
        <w:fldChar w:fldCharType="begin"/>
      </w:r>
      <w:r>
        <w:instrText xml:space="preserve"> TOC \o "1-2" \u </w:instrText>
      </w:r>
      <w:r>
        <w:fldChar w:fldCharType="separate"/>
      </w:r>
      <w:r w:rsidR="007C1529">
        <w:t>1</w:t>
      </w:r>
      <w:r w:rsidR="007C1529">
        <w:rPr>
          <w:rFonts w:asciiTheme="minorHAnsi" w:eastAsiaTheme="minorEastAsia" w:hAnsiTheme="minorHAnsi" w:cstheme="minorBidi"/>
          <w:b w:val="0"/>
          <w:bCs w:val="0"/>
          <w:szCs w:val="24"/>
        </w:rPr>
        <w:tab/>
      </w:r>
      <w:r w:rsidR="007C1529">
        <w:t>About This Document</w:t>
      </w:r>
      <w:r w:rsidR="007C1529">
        <w:tab/>
      </w:r>
      <w:r w:rsidR="007C1529">
        <w:fldChar w:fldCharType="begin"/>
      </w:r>
      <w:r w:rsidR="007C1529">
        <w:instrText xml:space="preserve"> PAGEREF _Toc22547902 \h </w:instrText>
      </w:r>
      <w:r w:rsidR="007C1529">
        <w:fldChar w:fldCharType="separate"/>
      </w:r>
      <w:r w:rsidR="007C1529">
        <w:t>3</w:t>
      </w:r>
      <w:r w:rsidR="007C1529">
        <w:fldChar w:fldCharType="end"/>
      </w:r>
    </w:p>
    <w:p w14:paraId="1435863E" w14:textId="710EFB74" w:rsidR="007C1529" w:rsidRDefault="007C1529">
      <w:pPr>
        <w:pStyle w:val="TOC2"/>
        <w:rPr>
          <w:rFonts w:asciiTheme="minorHAnsi" w:eastAsiaTheme="minorEastAsia" w:hAnsiTheme="minorHAnsi" w:cstheme="minorBidi"/>
          <w:szCs w:val="24"/>
        </w:rPr>
      </w:pPr>
      <w:r>
        <w:t>1.1</w:t>
      </w:r>
      <w:r>
        <w:rPr>
          <w:rFonts w:asciiTheme="minorHAnsi" w:eastAsiaTheme="minorEastAsia" w:hAnsiTheme="minorHAnsi" w:cstheme="minorBidi"/>
          <w:szCs w:val="24"/>
        </w:rPr>
        <w:tab/>
      </w:r>
      <w:r>
        <w:t>Scheme Services</w:t>
      </w:r>
      <w:r>
        <w:tab/>
      </w:r>
      <w:r>
        <w:fldChar w:fldCharType="begin"/>
      </w:r>
      <w:r>
        <w:instrText xml:space="preserve"> PAGEREF _Toc22547903 \h </w:instrText>
      </w:r>
      <w:r>
        <w:fldChar w:fldCharType="separate"/>
      </w:r>
      <w:r>
        <w:t>3</w:t>
      </w:r>
      <w:r>
        <w:fldChar w:fldCharType="end"/>
      </w:r>
    </w:p>
    <w:p w14:paraId="646BBCEE" w14:textId="5DF922BF" w:rsidR="007C1529" w:rsidRDefault="007C1529">
      <w:pPr>
        <w:pStyle w:val="TOC2"/>
        <w:rPr>
          <w:rFonts w:asciiTheme="minorHAnsi" w:eastAsiaTheme="minorEastAsia" w:hAnsiTheme="minorHAnsi" w:cstheme="minorBidi"/>
          <w:szCs w:val="24"/>
        </w:rPr>
      </w:pPr>
      <w:r>
        <w:t>1.2</w:t>
      </w:r>
      <w:r>
        <w:rPr>
          <w:rFonts w:asciiTheme="minorHAnsi" w:eastAsiaTheme="minorEastAsia" w:hAnsiTheme="minorHAnsi" w:cstheme="minorBidi"/>
          <w:szCs w:val="24"/>
        </w:rPr>
        <w:tab/>
      </w:r>
      <w:r>
        <w:t>Open API Specification</w:t>
      </w:r>
      <w:r>
        <w:tab/>
      </w:r>
      <w:r>
        <w:fldChar w:fldCharType="begin"/>
      </w:r>
      <w:r>
        <w:instrText xml:space="preserve"> PAGEREF _Toc22547904 \h </w:instrText>
      </w:r>
      <w:r>
        <w:fldChar w:fldCharType="separate"/>
      </w:r>
      <w:r>
        <w:t>3</w:t>
      </w:r>
      <w:r>
        <w:fldChar w:fldCharType="end"/>
      </w:r>
    </w:p>
    <w:p w14:paraId="143BF072" w14:textId="7944B2A5" w:rsidR="007C1529" w:rsidRDefault="007C1529">
      <w:pPr>
        <w:pStyle w:val="TOC2"/>
        <w:rPr>
          <w:rFonts w:asciiTheme="minorHAnsi" w:eastAsiaTheme="minorEastAsia" w:hAnsiTheme="minorHAnsi" w:cstheme="minorBidi"/>
          <w:szCs w:val="24"/>
        </w:rPr>
      </w:pPr>
      <w:r>
        <w:t>1.3</w:t>
      </w:r>
      <w:r>
        <w:rPr>
          <w:rFonts w:asciiTheme="minorHAnsi" w:eastAsiaTheme="minorEastAsia" w:hAnsiTheme="minorHAnsi" w:cstheme="minorBidi"/>
          <w:szCs w:val="24"/>
        </w:rPr>
        <w:tab/>
      </w:r>
      <w:r>
        <w:t>Scheme Use Cases</w:t>
      </w:r>
      <w:r>
        <w:tab/>
      </w:r>
      <w:r>
        <w:fldChar w:fldCharType="begin"/>
      </w:r>
      <w:r>
        <w:instrText xml:space="preserve"> PAGEREF _Toc22547905 \h </w:instrText>
      </w:r>
      <w:r>
        <w:fldChar w:fldCharType="separate"/>
      </w:r>
      <w:r>
        <w:t>4</w:t>
      </w:r>
      <w:r>
        <w:fldChar w:fldCharType="end"/>
      </w:r>
    </w:p>
    <w:p w14:paraId="5A84142A" w14:textId="7C5669B6" w:rsidR="007C1529" w:rsidRDefault="007C1529">
      <w:pPr>
        <w:pStyle w:val="TOC2"/>
        <w:rPr>
          <w:rFonts w:asciiTheme="minorHAnsi" w:eastAsiaTheme="minorEastAsia" w:hAnsiTheme="minorHAnsi" w:cstheme="minorBidi"/>
          <w:szCs w:val="24"/>
        </w:rPr>
      </w:pPr>
      <w:r>
        <w:t>1.4</w:t>
      </w:r>
      <w:r>
        <w:rPr>
          <w:rFonts w:asciiTheme="minorHAnsi" w:eastAsiaTheme="minorEastAsia" w:hAnsiTheme="minorHAnsi" w:cstheme="minorBidi"/>
          <w:szCs w:val="24"/>
        </w:rPr>
        <w:tab/>
      </w:r>
      <w:r>
        <w:t>Scheme Supported Identifiers</w:t>
      </w:r>
      <w:r>
        <w:tab/>
      </w:r>
      <w:r>
        <w:fldChar w:fldCharType="begin"/>
      </w:r>
      <w:r>
        <w:instrText xml:space="preserve"> PAGEREF _Toc22547906 \h </w:instrText>
      </w:r>
      <w:r>
        <w:fldChar w:fldCharType="separate"/>
      </w:r>
      <w:r>
        <w:t>4</w:t>
      </w:r>
      <w:r>
        <w:fldChar w:fldCharType="end"/>
      </w:r>
    </w:p>
    <w:p w14:paraId="1806656E" w14:textId="70857457" w:rsidR="007C1529" w:rsidRDefault="007C152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The Account Lookup Service</w:t>
      </w:r>
      <w:r>
        <w:tab/>
      </w:r>
      <w:r>
        <w:fldChar w:fldCharType="begin"/>
      </w:r>
      <w:r>
        <w:instrText xml:space="preserve"> PAGEREF _Toc22547907 \h </w:instrText>
      </w:r>
      <w:r>
        <w:fldChar w:fldCharType="separate"/>
      </w:r>
      <w:r>
        <w:t>8</w:t>
      </w:r>
      <w:r>
        <w:fldChar w:fldCharType="end"/>
      </w:r>
    </w:p>
    <w:p w14:paraId="486DDC17" w14:textId="5C7B4552" w:rsidR="007C1529" w:rsidRDefault="007C1529">
      <w:pPr>
        <w:pStyle w:val="TOC2"/>
        <w:rPr>
          <w:rFonts w:asciiTheme="minorHAnsi" w:eastAsiaTheme="minorEastAsia" w:hAnsiTheme="minorHAnsi" w:cstheme="minorBidi"/>
          <w:szCs w:val="24"/>
        </w:rPr>
      </w:pPr>
      <w:r>
        <w:t>2.1</w:t>
      </w:r>
      <w:r>
        <w:rPr>
          <w:rFonts w:asciiTheme="minorHAnsi" w:eastAsiaTheme="minorEastAsia" w:hAnsiTheme="minorHAnsi" w:cstheme="minorBidi"/>
          <w:szCs w:val="24"/>
        </w:rPr>
        <w:tab/>
      </w:r>
      <w:r>
        <w:t>Description of the Account Lookup Service</w:t>
      </w:r>
      <w:r>
        <w:tab/>
      </w:r>
      <w:r>
        <w:fldChar w:fldCharType="begin"/>
      </w:r>
      <w:r>
        <w:instrText xml:space="preserve"> PAGEREF _Toc22547908 \h </w:instrText>
      </w:r>
      <w:r>
        <w:fldChar w:fldCharType="separate"/>
      </w:r>
      <w:r>
        <w:t>8</w:t>
      </w:r>
      <w:r>
        <w:fldChar w:fldCharType="end"/>
      </w:r>
    </w:p>
    <w:p w14:paraId="39A141DC" w14:textId="18434593" w:rsidR="007C1529" w:rsidRDefault="007C1529">
      <w:pPr>
        <w:pStyle w:val="TOC2"/>
        <w:rPr>
          <w:rFonts w:asciiTheme="minorHAnsi" w:eastAsiaTheme="minorEastAsia" w:hAnsiTheme="minorHAnsi" w:cstheme="minorBidi"/>
          <w:szCs w:val="24"/>
        </w:rPr>
      </w:pPr>
      <w:r>
        <w:t>2.2</w:t>
      </w:r>
      <w:r>
        <w:rPr>
          <w:rFonts w:asciiTheme="minorHAnsi" w:eastAsiaTheme="minorEastAsia" w:hAnsiTheme="minorHAnsi" w:cstheme="minorBidi"/>
          <w:szCs w:val="24"/>
        </w:rPr>
        <w:tab/>
      </w:r>
      <w:r>
        <w:t>Party Request</w:t>
      </w:r>
      <w:r>
        <w:tab/>
      </w:r>
      <w:r>
        <w:fldChar w:fldCharType="begin"/>
      </w:r>
      <w:r>
        <w:instrText xml:space="preserve"> PAGEREF _Toc22547909 \h </w:instrText>
      </w:r>
      <w:r>
        <w:fldChar w:fldCharType="separate"/>
      </w:r>
      <w:r>
        <w:t>8</w:t>
      </w:r>
      <w:r>
        <w:fldChar w:fldCharType="end"/>
      </w:r>
    </w:p>
    <w:p w14:paraId="7A687726" w14:textId="7748F1E4" w:rsidR="007C1529" w:rsidRDefault="007C1529">
      <w:pPr>
        <w:pStyle w:val="TOC2"/>
        <w:rPr>
          <w:rFonts w:asciiTheme="minorHAnsi" w:eastAsiaTheme="minorEastAsia" w:hAnsiTheme="minorHAnsi" w:cstheme="minorBidi"/>
          <w:szCs w:val="24"/>
        </w:rPr>
      </w:pPr>
      <w:r>
        <w:t>2.3</w:t>
      </w:r>
      <w:r>
        <w:rPr>
          <w:rFonts w:asciiTheme="minorHAnsi" w:eastAsiaTheme="minorEastAsia" w:hAnsiTheme="minorHAnsi" w:cstheme="minorBidi"/>
          <w:szCs w:val="24"/>
        </w:rPr>
        <w:tab/>
      </w:r>
      <w:r>
        <w:t>Parties Query</w:t>
      </w:r>
      <w:r>
        <w:tab/>
      </w:r>
      <w:r>
        <w:fldChar w:fldCharType="begin"/>
      </w:r>
      <w:r>
        <w:instrText xml:space="preserve"> PAGEREF _Toc22547910 \h </w:instrText>
      </w:r>
      <w:r>
        <w:fldChar w:fldCharType="separate"/>
      </w:r>
      <w:r>
        <w:t>9</w:t>
      </w:r>
      <w:r>
        <w:fldChar w:fldCharType="end"/>
      </w:r>
    </w:p>
    <w:p w14:paraId="14AFF208" w14:textId="4150BBC6" w:rsidR="007C1529" w:rsidRDefault="007C1529">
      <w:pPr>
        <w:pStyle w:val="TOC2"/>
        <w:rPr>
          <w:rFonts w:asciiTheme="minorHAnsi" w:eastAsiaTheme="minorEastAsia" w:hAnsiTheme="minorHAnsi" w:cstheme="minorBidi"/>
          <w:szCs w:val="24"/>
        </w:rPr>
      </w:pPr>
      <w:r>
        <w:t>2.4</w:t>
      </w:r>
      <w:r>
        <w:rPr>
          <w:rFonts w:asciiTheme="minorHAnsi" w:eastAsiaTheme="minorEastAsia" w:hAnsiTheme="minorHAnsi" w:cstheme="minorBidi"/>
          <w:szCs w:val="24"/>
        </w:rPr>
        <w:tab/>
      </w:r>
      <w:r>
        <w:t>Parties Query Response</w:t>
      </w:r>
      <w:r>
        <w:tab/>
      </w:r>
      <w:r>
        <w:fldChar w:fldCharType="begin"/>
      </w:r>
      <w:r>
        <w:instrText xml:space="preserve"> PAGEREF _Toc22547911 \h </w:instrText>
      </w:r>
      <w:r>
        <w:fldChar w:fldCharType="separate"/>
      </w:r>
      <w:r>
        <w:t>9</w:t>
      </w:r>
      <w:r>
        <w:fldChar w:fldCharType="end"/>
      </w:r>
    </w:p>
    <w:p w14:paraId="3CE4CEE2" w14:textId="78AC2343" w:rsidR="007C1529" w:rsidRDefault="007C152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The Quote Service</w:t>
      </w:r>
      <w:r>
        <w:tab/>
      </w:r>
      <w:r>
        <w:fldChar w:fldCharType="begin"/>
      </w:r>
      <w:r>
        <w:instrText xml:space="preserve"> PAGEREF _Toc22547912 \h </w:instrText>
      </w:r>
      <w:r>
        <w:fldChar w:fldCharType="separate"/>
      </w:r>
      <w:r>
        <w:t>10</w:t>
      </w:r>
      <w:r>
        <w:fldChar w:fldCharType="end"/>
      </w:r>
    </w:p>
    <w:p w14:paraId="30E193DC" w14:textId="178EDE5F" w:rsidR="007C1529" w:rsidRDefault="007C1529">
      <w:pPr>
        <w:pStyle w:val="TOC2"/>
        <w:rPr>
          <w:rFonts w:asciiTheme="minorHAnsi" w:eastAsiaTheme="minorEastAsia" w:hAnsiTheme="minorHAnsi" w:cstheme="minorBidi"/>
          <w:szCs w:val="24"/>
        </w:rPr>
      </w:pPr>
      <w:r>
        <w:t>3.1</w:t>
      </w:r>
      <w:r>
        <w:rPr>
          <w:rFonts w:asciiTheme="minorHAnsi" w:eastAsiaTheme="minorEastAsia" w:hAnsiTheme="minorHAnsi" w:cstheme="minorBidi"/>
          <w:szCs w:val="24"/>
        </w:rPr>
        <w:tab/>
      </w:r>
      <w:r>
        <w:t>Description of the Quote Service</w:t>
      </w:r>
      <w:r>
        <w:tab/>
      </w:r>
      <w:r>
        <w:fldChar w:fldCharType="begin"/>
      </w:r>
      <w:r>
        <w:instrText xml:space="preserve"> PAGEREF _Toc22547913 \h </w:instrText>
      </w:r>
      <w:r>
        <w:fldChar w:fldCharType="separate"/>
      </w:r>
      <w:r>
        <w:t>10</w:t>
      </w:r>
      <w:r>
        <w:fldChar w:fldCharType="end"/>
      </w:r>
    </w:p>
    <w:p w14:paraId="58F23E01" w14:textId="1A957313" w:rsidR="007C1529" w:rsidRDefault="007C1529">
      <w:pPr>
        <w:pStyle w:val="TOC2"/>
        <w:rPr>
          <w:rFonts w:asciiTheme="minorHAnsi" w:eastAsiaTheme="minorEastAsia" w:hAnsiTheme="minorHAnsi" w:cstheme="minorBidi"/>
          <w:szCs w:val="24"/>
        </w:rPr>
      </w:pPr>
      <w:r>
        <w:t>3.2</w:t>
      </w:r>
      <w:r>
        <w:rPr>
          <w:rFonts w:asciiTheme="minorHAnsi" w:eastAsiaTheme="minorEastAsia" w:hAnsiTheme="minorHAnsi" w:cstheme="minorBidi"/>
          <w:szCs w:val="24"/>
        </w:rPr>
        <w:tab/>
      </w:r>
      <w:r>
        <w:t>Quote Request</w:t>
      </w:r>
      <w:r>
        <w:tab/>
      </w:r>
      <w:r>
        <w:fldChar w:fldCharType="begin"/>
      </w:r>
      <w:r>
        <w:instrText xml:space="preserve"> PAGEREF _Toc22547914 \h </w:instrText>
      </w:r>
      <w:r>
        <w:fldChar w:fldCharType="separate"/>
      </w:r>
      <w:r>
        <w:t>10</w:t>
      </w:r>
      <w:r>
        <w:fldChar w:fldCharType="end"/>
      </w:r>
    </w:p>
    <w:p w14:paraId="60419975" w14:textId="32867BE2" w:rsidR="007C1529" w:rsidRDefault="007C1529">
      <w:pPr>
        <w:pStyle w:val="TOC2"/>
        <w:rPr>
          <w:rFonts w:asciiTheme="minorHAnsi" w:eastAsiaTheme="minorEastAsia" w:hAnsiTheme="minorHAnsi" w:cstheme="minorBidi"/>
          <w:szCs w:val="24"/>
        </w:rPr>
      </w:pPr>
      <w:r>
        <w:t>3.3</w:t>
      </w:r>
      <w:r>
        <w:rPr>
          <w:rFonts w:asciiTheme="minorHAnsi" w:eastAsiaTheme="minorEastAsia" w:hAnsiTheme="minorHAnsi" w:cstheme="minorBidi"/>
          <w:szCs w:val="24"/>
        </w:rPr>
        <w:tab/>
      </w:r>
      <w:r>
        <w:t>Quote Response</w:t>
      </w:r>
      <w:r>
        <w:tab/>
      </w:r>
      <w:r>
        <w:fldChar w:fldCharType="begin"/>
      </w:r>
      <w:r>
        <w:instrText xml:space="preserve"> PAGEREF _Toc22547915 \h </w:instrText>
      </w:r>
      <w:r>
        <w:fldChar w:fldCharType="separate"/>
      </w:r>
      <w:r>
        <w:t>10</w:t>
      </w:r>
      <w:r>
        <w:fldChar w:fldCharType="end"/>
      </w:r>
    </w:p>
    <w:p w14:paraId="4FA90953" w14:textId="77750D35" w:rsidR="007C1529" w:rsidRDefault="007C1529">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The Transfer Service</w:t>
      </w:r>
      <w:r>
        <w:tab/>
      </w:r>
      <w:r>
        <w:fldChar w:fldCharType="begin"/>
      </w:r>
      <w:r>
        <w:instrText xml:space="preserve"> PAGEREF _Toc22547916 \h </w:instrText>
      </w:r>
      <w:r>
        <w:fldChar w:fldCharType="separate"/>
      </w:r>
      <w:r>
        <w:t>11</w:t>
      </w:r>
      <w:r>
        <w:fldChar w:fldCharType="end"/>
      </w:r>
    </w:p>
    <w:p w14:paraId="22D79D9B" w14:textId="00F46EC3" w:rsidR="007C1529" w:rsidRDefault="007C1529">
      <w:pPr>
        <w:pStyle w:val="TOC2"/>
        <w:rPr>
          <w:rFonts w:asciiTheme="minorHAnsi" w:eastAsiaTheme="minorEastAsia" w:hAnsiTheme="minorHAnsi" w:cstheme="minorBidi"/>
          <w:szCs w:val="24"/>
        </w:rPr>
      </w:pPr>
      <w:r>
        <w:t>4.1</w:t>
      </w:r>
      <w:r>
        <w:rPr>
          <w:rFonts w:asciiTheme="minorHAnsi" w:eastAsiaTheme="minorEastAsia" w:hAnsiTheme="minorHAnsi" w:cstheme="minorBidi"/>
          <w:szCs w:val="24"/>
        </w:rPr>
        <w:tab/>
      </w:r>
      <w:r>
        <w:t>Description of the Transfer Service</w:t>
      </w:r>
      <w:r>
        <w:tab/>
      </w:r>
      <w:r>
        <w:fldChar w:fldCharType="begin"/>
      </w:r>
      <w:r>
        <w:instrText xml:space="preserve"> PAGEREF _Toc22547917 \h </w:instrText>
      </w:r>
      <w:r>
        <w:fldChar w:fldCharType="separate"/>
      </w:r>
      <w:r>
        <w:t>11</w:t>
      </w:r>
      <w:r>
        <w:fldChar w:fldCharType="end"/>
      </w:r>
    </w:p>
    <w:p w14:paraId="44C5FEBA" w14:textId="44DC5CC0" w:rsidR="007C1529" w:rsidRDefault="007C1529">
      <w:pPr>
        <w:pStyle w:val="TOC2"/>
        <w:rPr>
          <w:rFonts w:asciiTheme="minorHAnsi" w:eastAsiaTheme="minorEastAsia" w:hAnsiTheme="minorHAnsi" w:cstheme="minorBidi"/>
          <w:szCs w:val="24"/>
        </w:rPr>
      </w:pPr>
      <w:r>
        <w:t>4.2</w:t>
      </w:r>
      <w:r>
        <w:rPr>
          <w:rFonts w:asciiTheme="minorHAnsi" w:eastAsiaTheme="minorEastAsia" w:hAnsiTheme="minorHAnsi" w:cstheme="minorBidi"/>
          <w:szCs w:val="24"/>
        </w:rPr>
        <w:tab/>
      </w:r>
      <w:r>
        <w:t>Transfer Request</w:t>
      </w:r>
      <w:r>
        <w:tab/>
      </w:r>
      <w:r>
        <w:fldChar w:fldCharType="begin"/>
      </w:r>
      <w:r>
        <w:instrText xml:space="preserve"> PAGEREF _Toc22547918 \h </w:instrText>
      </w:r>
      <w:r>
        <w:fldChar w:fldCharType="separate"/>
      </w:r>
      <w:r>
        <w:t>11</w:t>
      </w:r>
      <w:r>
        <w:fldChar w:fldCharType="end"/>
      </w:r>
    </w:p>
    <w:p w14:paraId="7ACA00FB" w14:textId="5129F2ED" w:rsidR="007C1529" w:rsidRDefault="007C1529">
      <w:pPr>
        <w:pStyle w:val="TOC2"/>
        <w:rPr>
          <w:rFonts w:asciiTheme="minorHAnsi" w:eastAsiaTheme="minorEastAsia" w:hAnsiTheme="minorHAnsi" w:cstheme="minorBidi"/>
          <w:szCs w:val="24"/>
        </w:rPr>
      </w:pPr>
      <w:r>
        <w:t>4.3</w:t>
      </w:r>
      <w:r>
        <w:rPr>
          <w:rFonts w:asciiTheme="minorHAnsi" w:eastAsiaTheme="minorEastAsia" w:hAnsiTheme="minorHAnsi" w:cstheme="minorBidi"/>
          <w:szCs w:val="24"/>
        </w:rPr>
        <w:tab/>
      </w:r>
      <w:r>
        <w:t>Request to Pay</w:t>
      </w:r>
      <w:r>
        <w:tab/>
      </w:r>
      <w:r>
        <w:fldChar w:fldCharType="begin"/>
      </w:r>
      <w:r>
        <w:instrText xml:space="preserve"> PAGEREF _Toc22547919 \h </w:instrText>
      </w:r>
      <w:r>
        <w:fldChar w:fldCharType="separate"/>
      </w:r>
      <w:r>
        <w:t>12</w:t>
      </w:r>
      <w:r>
        <w:fldChar w:fldCharType="end"/>
      </w:r>
    </w:p>
    <w:p w14:paraId="32948E1A" w14:textId="3414C2C5" w:rsidR="007C1529" w:rsidRDefault="007C1529">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The Settlement Service</w:t>
      </w:r>
      <w:r>
        <w:tab/>
      </w:r>
      <w:r>
        <w:fldChar w:fldCharType="begin"/>
      </w:r>
      <w:r>
        <w:instrText xml:space="preserve"> PAGEREF _Toc22547920 \h </w:instrText>
      </w:r>
      <w:r>
        <w:fldChar w:fldCharType="separate"/>
      </w:r>
      <w:r>
        <w:t>13</w:t>
      </w:r>
      <w:r>
        <w:fldChar w:fldCharType="end"/>
      </w:r>
    </w:p>
    <w:p w14:paraId="081C4B19" w14:textId="1687D6BD" w:rsidR="007C1529" w:rsidRDefault="007C1529">
      <w:pPr>
        <w:pStyle w:val="TOC2"/>
        <w:rPr>
          <w:rFonts w:asciiTheme="minorHAnsi" w:eastAsiaTheme="minorEastAsia" w:hAnsiTheme="minorHAnsi" w:cstheme="minorBidi"/>
          <w:szCs w:val="24"/>
        </w:rPr>
      </w:pPr>
      <w:r>
        <w:t>5.1</w:t>
      </w:r>
      <w:r>
        <w:rPr>
          <w:rFonts w:asciiTheme="minorHAnsi" w:eastAsiaTheme="minorEastAsia" w:hAnsiTheme="minorHAnsi" w:cstheme="minorBidi"/>
          <w:szCs w:val="24"/>
        </w:rPr>
        <w:tab/>
      </w:r>
      <w:r>
        <w:t>Transfer Settlement</w:t>
      </w:r>
      <w:r>
        <w:tab/>
      </w:r>
      <w:r>
        <w:fldChar w:fldCharType="begin"/>
      </w:r>
      <w:r>
        <w:instrText xml:space="preserve"> PAGEREF _Toc22547921 \h </w:instrText>
      </w:r>
      <w:r>
        <w:fldChar w:fldCharType="separate"/>
      </w:r>
      <w:r>
        <w:t>13</w:t>
      </w:r>
      <w:r>
        <w:fldChar w:fldCharType="end"/>
      </w:r>
    </w:p>
    <w:p w14:paraId="4079B4C8" w14:textId="0F5D727D" w:rsidR="007C1529" w:rsidRDefault="007C1529">
      <w:pPr>
        <w:pStyle w:val="TOC2"/>
        <w:rPr>
          <w:rFonts w:asciiTheme="minorHAnsi" w:eastAsiaTheme="minorEastAsia" w:hAnsiTheme="minorHAnsi" w:cstheme="minorBidi"/>
          <w:szCs w:val="24"/>
        </w:rPr>
      </w:pPr>
      <w:r>
        <w:t>5.2</w:t>
      </w:r>
      <w:r>
        <w:rPr>
          <w:rFonts w:asciiTheme="minorHAnsi" w:eastAsiaTheme="minorEastAsia" w:hAnsiTheme="minorHAnsi" w:cstheme="minorBidi"/>
          <w:szCs w:val="24"/>
        </w:rPr>
        <w:tab/>
      </w:r>
      <w:r>
        <w:t>Fee Settlement: Processing Fees</w:t>
      </w:r>
      <w:r>
        <w:tab/>
      </w:r>
      <w:r>
        <w:fldChar w:fldCharType="begin"/>
      </w:r>
      <w:r>
        <w:instrText xml:space="preserve"> PAGEREF _Toc22547922 \h </w:instrText>
      </w:r>
      <w:r>
        <w:fldChar w:fldCharType="separate"/>
      </w:r>
      <w:r>
        <w:t>15</w:t>
      </w:r>
      <w:r>
        <w:fldChar w:fldCharType="end"/>
      </w:r>
    </w:p>
    <w:p w14:paraId="18192710" w14:textId="7D1E8421" w:rsidR="007C1529" w:rsidRDefault="007C1529">
      <w:pPr>
        <w:pStyle w:val="TOC2"/>
        <w:rPr>
          <w:rFonts w:asciiTheme="minorHAnsi" w:eastAsiaTheme="minorEastAsia" w:hAnsiTheme="minorHAnsi" w:cstheme="minorBidi"/>
          <w:szCs w:val="24"/>
        </w:rPr>
      </w:pPr>
      <w:r>
        <w:t>5.3</w:t>
      </w:r>
      <w:r>
        <w:rPr>
          <w:rFonts w:asciiTheme="minorHAnsi" w:eastAsiaTheme="minorEastAsia" w:hAnsiTheme="minorHAnsi" w:cstheme="minorBidi"/>
          <w:szCs w:val="24"/>
        </w:rPr>
        <w:tab/>
      </w:r>
      <w:r>
        <w:t>Fee Settlement: Interchange Fees</w:t>
      </w:r>
      <w:r>
        <w:tab/>
      </w:r>
      <w:r>
        <w:fldChar w:fldCharType="begin"/>
      </w:r>
      <w:r>
        <w:instrText xml:space="preserve"> PAGEREF _Toc22547923 \h </w:instrText>
      </w:r>
      <w:r>
        <w:fldChar w:fldCharType="separate"/>
      </w:r>
      <w:r>
        <w:t>15</w:t>
      </w:r>
      <w:r>
        <w:fldChar w:fldCharType="end"/>
      </w:r>
    </w:p>
    <w:p w14:paraId="17FC5274" w14:textId="425D4F3F" w:rsidR="007C1529" w:rsidRDefault="007C1529">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The Scheme Management Service</w:t>
      </w:r>
      <w:r>
        <w:tab/>
      </w:r>
      <w:r>
        <w:fldChar w:fldCharType="begin"/>
      </w:r>
      <w:r>
        <w:instrText xml:space="preserve"> PAGEREF _Toc22547924 \h </w:instrText>
      </w:r>
      <w:r>
        <w:fldChar w:fldCharType="separate"/>
      </w:r>
      <w:r>
        <w:t>15</w:t>
      </w:r>
      <w:r>
        <w:fldChar w:fldCharType="end"/>
      </w:r>
    </w:p>
    <w:p w14:paraId="45F3E41D" w14:textId="449EDE0A" w:rsidR="007C1529" w:rsidRDefault="007C1529">
      <w:pPr>
        <w:pStyle w:val="TOC2"/>
        <w:rPr>
          <w:rFonts w:asciiTheme="minorHAnsi" w:eastAsiaTheme="minorEastAsia" w:hAnsiTheme="minorHAnsi" w:cstheme="minorBidi"/>
          <w:szCs w:val="24"/>
        </w:rPr>
      </w:pPr>
      <w:r>
        <w:t>6.1</w:t>
      </w:r>
      <w:r>
        <w:rPr>
          <w:rFonts w:asciiTheme="minorHAnsi" w:eastAsiaTheme="minorEastAsia" w:hAnsiTheme="minorHAnsi" w:cstheme="minorBidi"/>
          <w:szCs w:val="24"/>
        </w:rPr>
        <w:tab/>
      </w:r>
      <w:r>
        <w:t>Description of the Scheme Management Service</w:t>
      </w:r>
      <w:r>
        <w:tab/>
      </w:r>
      <w:r>
        <w:fldChar w:fldCharType="begin"/>
      </w:r>
      <w:r>
        <w:instrText xml:space="preserve"> PAGEREF _Toc22547925 \h </w:instrText>
      </w:r>
      <w:r>
        <w:fldChar w:fldCharType="separate"/>
      </w:r>
      <w:r>
        <w:t>15</w:t>
      </w:r>
      <w:r>
        <w:fldChar w:fldCharType="end"/>
      </w:r>
    </w:p>
    <w:p w14:paraId="3882FA50" w14:textId="075B4378" w:rsidR="007C1529" w:rsidRDefault="007C1529">
      <w:pPr>
        <w:pStyle w:val="TOC2"/>
        <w:rPr>
          <w:rFonts w:asciiTheme="minorHAnsi" w:eastAsiaTheme="minorEastAsia" w:hAnsiTheme="minorHAnsi" w:cstheme="minorBidi"/>
          <w:szCs w:val="24"/>
        </w:rPr>
      </w:pPr>
      <w:r>
        <w:t>6.2</w:t>
      </w:r>
      <w:r>
        <w:rPr>
          <w:rFonts w:asciiTheme="minorHAnsi" w:eastAsiaTheme="minorEastAsia" w:hAnsiTheme="minorHAnsi" w:cstheme="minorBidi"/>
          <w:szCs w:val="24"/>
        </w:rPr>
        <w:tab/>
      </w:r>
      <w:r>
        <w:t>The Registration Process</w:t>
      </w:r>
      <w:r>
        <w:tab/>
      </w:r>
      <w:r>
        <w:fldChar w:fldCharType="begin"/>
      </w:r>
      <w:r>
        <w:instrText xml:space="preserve"> PAGEREF _Toc22547926 \h </w:instrText>
      </w:r>
      <w:r>
        <w:fldChar w:fldCharType="separate"/>
      </w:r>
      <w:r>
        <w:t>15</w:t>
      </w:r>
      <w:r>
        <w:fldChar w:fldCharType="end"/>
      </w:r>
    </w:p>
    <w:p w14:paraId="13C9975F" w14:textId="145EE7D9" w:rsidR="007C1529" w:rsidRDefault="007C1529">
      <w:pPr>
        <w:pStyle w:val="TOC2"/>
        <w:rPr>
          <w:rFonts w:asciiTheme="minorHAnsi" w:eastAsiaTheme="minorEastAsia" w:hAnsiTheme="minorHAnsi" w:cstheme="minorBidi"/>
          <w:szCs w:val="24"/>
        </w:rPr>
      </w:pPr>
      <w:r>
        <w:t>6.3</w:t>
      </w:r>
      <w:r>
        <w:rPr>
          <w:rFonts w:asciiTheme="minorHAnsi" w:eastAsiaTheme="minorEastAsia" w:hAnsiTheme="minorHAnsi" w:cstheme="minorBidi"/>
          <w:szCs w:val="24"/>
        </w:rPr>
        <w:tab/>
      </w:r>
      <w:r>
        <w:t>DFSP Customer Service</w:t>
      </w:r>
      <w:r>
        <w:tab/>
      </w:r>
      <w:r>
        <w:fldChar w:fldCharType="begin"/>
      </w:r>
      <w:r>
        <w:instrText xml:space="preserve"> PAGEREF _Toc22547927 \h </w:instrText>
      </w:r>
      <w:r>
        <w:fldChar w:fldCharType="separate"/>
      </w:r>
      <w:r>
        <w:t>16</w:t>
      </w:r>
      <w:r>
        <w:fldChar w:fldCharType="end"/>
      </w:r>
    </w:p>
    <w:p w14:paraId="37C0D5DA" w14:textId="31668C14" w:rsidR="007C1529" w:rsidRDefault="007C1529">
      <w:pPr>
        <w:pStyle w:val="TOC2"/>
        <w:rPr>
          <w:rFonts w:asciiTheme="minorHAnsi" w:eastAsiaTheme="minorEastAsia" w:hAnsiTheme="minorHAnsi" w:cstheme="minorBidi"/>
          <w:szCs w:val="24"/>
        </w:rPr>
      </w:pPr>
      <w:r>
        <w:t>6.4</w:t>
      </w:r>
      <w:r>
        <w:rPr>
          <w:rFonts w:asciiTheme="minorHAnsi" w:eastAsiaTheme="minorEastAsia" w:hAnsiTheme="minorHAnsi" w:cstheme="minorBidi"/>
          <w:szCs w:val="24"/>
        </w:rPr>
        <w:tab/>
      </w:r>
      <w:r>
        <w:t>Scheme System Management</w:t>
      </w:r>
      <w:r>
        <w:tab/>
      </w:r>
      <w:r>
        <w:fldChar w:fldCharType="begin"/>
      </w:r>
      <w:r>
        <w:instrText xml:space="preserve"> PAGEREF _Toc22547928 \h </w:instrText>
      </w:r>
      <w:r>
        <w:fldChar w:fldCharType="separate"/>
      </w:r>
      <w:r>
        <w:t>16</w:t>
      </w:r>
      <w:r>
        <w:fldChar w:fldCharType="end"/>
      </w:r>
    </w:p>
    <w:p w14:paraId="7BD8EAD4" w14:textId="2BC588E1" w:rsidR="007C1529" w:rsidRDefault="007C1529">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The Fraud Management Service</w:t>
      </w:r>
      <w:r>
        <w:tab/>
      </w:r>
      <w:r>
        <w:fldChar w:fldCharType="begin"/>
      </w:r>
      <w:r>
        <w:instrText xml:space="preserve"> PAGEREF _Toc22547929 \h </w:instrText>
      </w:r>
      <w:r>
        <w:fldChar w:fldCharType="separate"/>
      </w:r>
      <w:r>
        <w:t>17</w:t>
      </w:r>
      <w:r>
        <w:fldChar w:fldCharType="end"/>
      </w:r>
    </w:p>
    <w:p w14:paraId="4BB5B0AA" w14:textId="35E07F18" w:rsidR="007C1529" w:rsidRDefault="007C1529">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Scheme Supported Use Cases and System Parameters</w:t>
      </w:r>
      <w:r>
        <w:tab/>
      </w:r>
      <w:r>
        <w:fldChar w:fldCharType="begin"/>
      </w:r>
      <w:r>
        <w:instrText xml:space="preserve"> PAGEREF _Toc22547930 \h </w:instrText>
      </w:r>
      <w:r>
        <w:fldChar w:fldCharType="separate"/>
      </w:r>
      <w:r>
        <w:t>18</w:t>
      </w:r>
      <w:r>
        <w:fldChar w:fldCharType="end"/>
      </w:r>
    </w:p>
    <w:p w14:paraId="14474818" w14:textId="395C0D2E" w:rsidR="007C1529" w:rsidRDefault="007C1529">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Merchant Category Codes</w:t>
      </w:r>
      <w:r>
        <w:tab/>
      </w:r>
      <w:r>
        <w:fldChar w:fldCharType="begin"/>
      </w:r>
      <w:r>
        <w:instrText xml:space="preserve"> PAGEREF _Toc22547931 \h </w:instrText>
      </w:r>
      <w:r>
        <w:fldChar w:fldCharType="separate"/>
      </w:r>
      <w:r>
        <w:t>20</w:t>
      </w:r>
      <w:r>
        <w:fldChar w:fldCharType="end"/>
      </w:r>
    </w:p>
    <w:p w14:paraId="4EC61F85" w14:textId="4C5321ED" w:rsidR="001E0B9C" w:rsidRPr="00E83ABB" w:rsidRDefault="00BB07BB">
      <w:pPr>
        <w:spacing w:before="0" w:after="0" w:line="240" w:lineRule="auto"/>
        <w:rPr>
          <w:b/>
          <w:bCs/>
          <w:color w:val="000000"/>
          <w:sz w:val="28"/>
          <w:szCs w:val="32"/>
        </w:rPr>
      </w:pPr>
      <w:r>
        <w:rPr>
          <w:b/>
          <w:bCs/>
        </w:rPr>
        <w:fldChar w:fldCharType="end"/>
      </w:r>
      <w:r w:rsidR="001E0B9C" w:rsidRPr="00E83ABB">
        <w:rPr>
          <w:b/>
          <w:bCs/>
        </w:rPr>
        <w:br w:type="page"/>
      </w:r>
    </w:p>
    <w:p w14:paraId="4F09E6D3" w14:textId="6D6EC273" w:rsidR="001E0B9C" w:rsidRPr="001E0B9C" w:rsidRDefault="00984824" w:rsidP="001E0B9C">
      <w:pPr>
        <w:pStyle w:val="Heading1"/>
      </w:pPr>
      <w:bookmarkStart w:id="1" w:name="_Toc22539283"/>
      <w:bookmarkStart w:id="2" w:name="_Toc22547902"/>
      <w:bookmarkEnd w:id="0"/>
      <w:r>
        <w:lastRenderedPageBreak/>
        <w:t>About This Document</w:t>
      </w:r>
      <w:bookmarkEnd w:id="1"/>
      <w:bookmarkEnd w:id="2"/>
    </w:p>
    <w:p w14:paraId="0C3A9AFC" w14:textId="30FC6FB8" w:rsidR="001E0B9C" w:rsidRPr="001E0B9C" w:rsidRDefault="00984824" w:rsidP="001E0B9C">
      <w:pPr>
        <w:pStyle w:val="BodyText"/>
      </w:pPr>
      <w:r>
        <w:t>These Platform</w:t>
      </w:r>
      <w:r w:rsidR="001E0B9C" w:rsidRPr="001E0B9C">
        <w:t xml:space="preserve"> Operating Guidelines specify operational and technical requirements for DFSPs and for the </w:t>
      </w:r>
      <w:r>
        <w:t xml:space="preserve">Scheme. </w:t>
      </w:r>
      <w:r w:rsidR="001E0B9C" w:rsidRPr="001E0B9C">
        <w:t xml:space="preserve">  From time to time the </w:t>
      </w:r>
      <w:r>
        <w:t>Scheme</w:t>
      </w:r>
      <w:r w:rsidR="001E0B9C" w:rsidRPr="001E0B9C">
        <w:t xml:space="preserve"> will issue additional Operational Bulletins, which will describe additional operational features of </w:t>
      </w:r>
      <w:r>
        <w:t xml:space="preserve">the Scheme </w:t>
      </w:r>
      <w:r w:rsidR="001E0B9C" w:rsidRPr="001E0B9C">
        <w:t>and specify additional requirements of DFSPs.</w:t>
      </w:r>
    </w:p>
    <w:p w14:paraId="3F585A56" w14:textId="29F32BEE" w:rsidR="001E0B9C" w:rsidRPr="001E0B9C" w:rsidRDefault="00984824" w:rsidP="00984824">
      <w:pPr>
        <w:pStyle w:val="Heading2"/>
      </w:pPr>
      <w:bookmarkStart w:id="3" w:name="_Toc6906292"/>
      <w:bookmarkStart w:id="4" w:name="_Toc20904970"/>
      <w:bookmarkStart w:id="5" w:name="_Toc22547903"/>
      <w:r>
        <w:t>Scheme</w:t>
      </w:r>
      <w:r w:rsidR="001E0B9C" w:rsidRPr="001E0B9C">
        <w:t xml:space="preserve"> Services</w:t>
      </w:r>
      <w:bookmarkEnd w:id="3"/>
      <w:bookmarkEnd w:id="4"/>
      <w:bookmarkEnd w:id="5"/>
    </w:p>
    <w:p w14:paraId="3B8E7633" w14:textId="0D7A1F58" w:rsidR="001E0B9C" w:rsidRPr="001E0B9C" w:rsidRDefault="00B56AA2" w:rsidP="00B56AA2">
      <w:pPr>
        <w:pStyle w:val="ListParagraph"/>
      </w:pPr>
      <w:r>
        <w:t>Scheme</w:t>
      </w:r>
      <w:r w:rsidR="001E0B9C" w:rsidRPr="001E0B9C">
        <w:t xml:space="preserve"> Services are used by DFSPs to exchange interoperable transactions, and to manage their involvement with </w:t>
      </w:r>
      <w:r>
        <w:t>the Scheme</w:t>
      </w:r>
      <w:r w:rsidR="001E0B9C" w:rsidRPr="001E0B9C">
        <w:t>.</w:t>
      </w:r>
    </w:p>
    <w:p w14:paraId="63595E03" w14:textId="0B8CD9A7" w:rsidR="001E0B9C" w:rsidRPr="001E0B9C" w:rsidRDefault="001E0B9C" w:rsidP="00B56AA2">
      <w:pPr>
        <w:pStyle w:val="ListParagraph"/>
        <w:rPr>
          <w:lang w:val="x-none"/>
        </w:rPr>
      </w:pPr>
      <w:r w:rsidRPr="001E0B9C">
        <w:t xml:space="preserve">The </w:t>
      </w:r>
      <w:r w:rsidR="00B56AA2">
        <w:rPr>
          <w:lang w:val="x-none"/>
        </w:rPr>
        <w:t>Scheme</w:t>
      </w:r>
      <w:r w:rsidRPr="001E0B9C">
        <w:rPr>
          <w:lang w:val="x-none"/>
        </w:rPr>
        <w:t xml:space="preserve"> Account Lookup Service enables DFSPs in the system to identify the DFSP who manages the Transaction Account for an intended Payee or other counterparty to a Transfer.</w:t>
      </w:r>
    </w:p>
    <w:p w14:paraId="767890F9" w14:textId="08EE906F" w:rsidR="001E0B9C" w:rsidRPr="001E0B9C" w:rsidRDefault="001E0B9C" w:rsidP="00B56AA2">
      <w:pPr>
        <w:pStyle w:val="ListParagraph"/>
        <w:rPr>
          <w:lang w:val="x-none"/>
        </w:rPr>
      </w:pPr>
      <w:r w:rsidRPr="001E0B9C">
        <w:t xml:space="preserve">The </w:t>
      </w:r>
      <w:r w:rsidR="00B56AA2">
        <w:rPr>
          <w:lang w:val="x-none"/>
        </w:rPr>
        <w:t>Scheme</w:t>
      </w:r>
      <w:r w:rsidRPr="001E0B9C">
        <w:rPr>
          <w:lang w:val="x-none"/>
        </w:rPr>
        <w:t xml:space="preserve"> Transfer Service enables a Payer DFSP to send a Transfer to a Payee DFSP, thereby effecting a transfer of funds from a Payer to a Payee.  </w:t>
      </w:r>
    </w:p>
    <w:p w14:paraId="0A5E9247" w14:textId="612AB100" w:rsidR="001E0B9C" w:rsidRPr="001E0B9C" w:rsidRDefault="001E0B9C" w:rsidP="00B56AA2">
      <w:pPr>
        <w:pStyle w:val="ListParagraph"/>
        <w:rPr>
          <w:lang w:val="x-none"/>
        </w:rPr>
      </w:pPr>
      <w:r w:rsidRPr="001E0B9C">
        <w:t xml:space="preserve">The </w:t>
      </w:r>
      <w:r w:rsidR="00B56AA2">
        <w:rPr>
          <w:lang w:val="x-none"/>
        </w:rPr>
        <w:t>Scheme</w:t>
      </w:r>
      <w:r w:rsidRPr="001E0B9C">
        <w:rPr>
          <w:lang w:val="x-none"/>
        </w:rPr>
        <w:t xml:space="preserve"> Settlement Service enables DFSPs to settle their financial obligations to the </w:t>
      </w:r>
      <w:r w:rsidR="00984824">
        <w:rPr>
          <w:lang w:val="x-none"/>
        </w:rPr>
        <w:t>Scheme</w:t>
      </w:r>
      <w:r w:rsidRPr="001E0B9C">
        <w:rPr>
          <w:lang w:val="x-none"/>
        </w:rPr>
        <w:t xml:space="preserve"> with respect to Transfers. </w:t>
      </w:r>
    </w:p>
    <w:p w14:paraId="691E5DF8" w14:textId="536F224E" w:rsidR="001E0B9C" w:rsidRPr="001E0B9C" w:rsidRDefault="001E0B9C" w:rsidP="00B56AA2">
      <w:pPr>
        <w:pStyle w:val="ListParagraph"/>
        <w:rPr>
          <w:lang w:val="x-none"/>
        </w:rPr>
      </w:pPr>
      <w:r w:rsidRPr="001E0B9C">
        <w:t xml:space="preserve">The </w:t>
      </w:r>
      <w:r w:rsidR="00B56AA2">
        <w:rPr>
          <w:lang w:val="x-none"/>
        </w:rPr>
        <w:t>Scheme</w:t>
      </w:r>
      <w:r w:rsidRPr="001E0B9C">
        <w:rPr>
          <w:lang w:val="x-none"/>
        </w:rPr>
        <w:t xml:space="preserve"> Management Service enables the </w:t>
      </w:r>
      <w:r w:rsidR="00984824">
        <w:rPr>
          <w:lang w:val="x-none"/>
        </w:rPr>
        <w:t>Scheme</w:t>
      </w:r>
      <w:r w:rsidRPr="001E0B9C">
        <w:rPr>
          <w:lang w:val="x-none"/>
        </w:rPr>
        <w:t xml:space="preserve"> to grant and revoke access to </w:t>
      </w:r>
      <w:r w:rsidR="00B56AA2">
        <w:rPr>
          <w:lang w:val="x-none"/>
        </w:rPr>
        <w:t>Scheme</w:t>
      </w:r>
      <w:r w:rsidRPr="001E0B9C">
        <w:rPr>
          <w:lang w:val="x-none"/>
        </w:rPr>
        <w:t xml:space="preserve"> by DFSPs, manages the ongoing interactions of DFSPs with </w:t>
      </w:r>
      <w:r w:rsidR="00B56AA2">
        <w:rPr>
          <w:lang w:val="x-none"/>
        </w:rPr>
        <w:t>Scheme</w:t>
      </w:r>
      <w:r w:rsidRPr="001E0B9C">
        <w:rPr>
          <w:lang w:val="x-none"/>
        </w:rPr>
        <w:t xml:space="preserve">, monitors the effective operation of </w:t>
      </w:r>
      <w:r w:rsidR="00B56AA2">
        <w:rPr>
          <w:lang w:val="x-none"/>
        </w:rPr>
        <w:t>Scheme</w:t>
      </w:r>
      <w:r w:rsidRPr="001E0B9C">
        <w:rPr>
          <w:lang w:val="x-none"/>
        </w:rPr>
        <w:t xml:space="preserve">, and provides tools for DFSPs to manage their involvement with </w:t>
      </w:r>
      <w:r w:rsidR="00B56AA2">
        <w:rPr>
          <w:lang w:val="x-none"/>
        </w:rPr>
        <w:t>Scheme</w:t>
      </w:r>
      <w:r w:rsidRPr="001E0B9C">
        <w:rPr>
          <w:lang w:val="x-none"/>
        </w:rPr>
        <w:t>.</w:t>
      </w:r>
    </w:p>
    <w:p w14:paraId="4D07EB6E" w14:textId="06FD1FAF" w:rsidR="001E0B9C" w:rsidRPr="001E0B9C" w:rsidRDefault="001E0B9C" w:rsidP="00B56AA2">
      <w:pPr>
        <w:pStyle w:val="ListParagraph"/>
        <w:rPr>
          <w:lang w:val="x-none"/>
        </w:rPr>
      </w:pPr>
      <w:r w:rsidRPr="001E0B9C">
        <w:t xml:space="preserve">The </w:t>
      </w:r>
      <w:r w:rsidR="00B56AA2">
        <w:rPr>
          <w:lang w:val="x-none"/>
        </w:rPr>
        <w:t>Scheme</w:t>
      </w:r>
      <w:r w:rsidRPr="001E0B9C">
        <w:rPr>
          <w:lang w:val="x-none"/>
        </w:rPr>
        <w:t xml:space="preserve"> Fraud Management Service enables DFSPs to collaborate on certain elements of fraud management in order to reduce costs and improve results.</w:t>
      </w:r>
    </w:p>
    <w:p w14:paraId="43DFA9DC" w14:textId="3BDEE175" w:rsidR="001E0B9C" w:rsidRPr="001E0B9C" w:rsidRDefault="001E0B9C" w:rsidP="00B56AA2">
      <w:pPr>
        <w:pStyle w:val="ListParagraph"/>
      </w:pPr>
      <w:r w:rsidRPr="001E0B9C">
        <w:t xml:space="preserve">DFSPs are required to follow the procedures detailed below for using </w:t>
      </w:r>
      <w:r w:rsidR="00B56AA2">
        <w:t>Scheme</w:t>
      </w:r>
      <w:r w:rsidRPr="001E0B9C">
        <w:t>.</w:t>
      </w:r>
    </w:p>
    <w:p w14:paraId="45ABA847" w14:textId="101A684C" w:rsidR="00BB07BB" w:rsidRPr="001E0B9C" w:rsidRDefault="00BB07BB" w:rsidP="00BB07BB">
      <w:pPr>
        <w:pStyle w:val="Heading2"/>
      </w:pPr>
      <w:bookmarkStart w:id="6" w:name="_Toc6906297"/>
      <w:bookmarkStart w:id="7" w:name="_Toc20904974"/>
      <w:bookmarkStart w:id="8" w:name="_Ref22543461"/>
      <w:bookmarkStart w:id="9" w:name="_Toc22547904"/>
      <w:bookmarkStart w:id="10" w:name="_Toc6906293"/>
      <w:bookmarkStart w:id="11" w:name="_Toc20904971"/>
      <w:r w:rsidRPr="001E0B9C">
        <w:t>Open API Specification</w:t>
      </w:r>
      <w:bookmarkEnd w:id="6"/>
      <w:bookmarkEnd w:id="7"/>
      <w:bookmarkEnd w:id="8"/>
      <w:bookmarkEnd w:id="9"/>
    </w:p>
    <w:p w14:paraId="65638854" w14:textId="77777777" w:rsidR="00BB07BB" w:rsidRPr="001E0B9C" w:rsidRDefault="00BB07BB" w:rsidP="00BB07BB">
      <w:pPr>
        <w:pStyle w:val="BodyText"/>
      </w:pPr>
      <w:r>
        <w:t>Scheme</w:t>
      </w:r>
      <w:r w:rsidRPr="001E0B9C">
        <w:t xml:space="preserve"> protocols are based on the operational and data models defined in the specifications document “Open API for FSP Interoperability Specification” version 1.0 dated </w:t>
      </w:r>
      <w:r>
        <w:t>[xx]</w:t>
      </w:r>
      <w:r w:rsidRPr="001E0B9C">
        <w:t>.  Where</w:t>
      </w:r>
      <w:r w:rsidRPr="001E0B9C">
        <w:rPr>
          <w:b/>
          <w:bCs/>
        </w:rPr>
        <w:t xml:space="preserve"> </w:t>
      </w:r>
      <w:r>
        <w:rPr>
          <w:b/>
          <w:bCs/>
        </w:rPr>
        <w:t xml:space="preserve">the </w:t>
      </w:r>
      <w:r>
        <w:t>Scheme</w:t>
      </w:r>
      <w:r w:rsidRPr="001E0B9C">
        <w:t xml:space="preserve"> departs from this specification, such departures are documented here and will supersede the relevant sections of that document. </w:t>
      </w:r>
      <w:r>
        <w:t>The Scheme</w:t>
      </w:r>
      <w:r w:rsidRPr="001E0B9C">
        <w:t xml:space="preserve"> may update the version used by issuing an Operational Bulletin.</w:t>
      </w:r>
    </w:p>
    <w:p w14:paraId="76844106" w14:textId="63DCAF5F" w:rsidR="001E0B9C" w:rsidRPr="001E0B9C" w:rsidRDefault="00B56AA2" w:rsidP="00B56AA2">
      <w:pPr>
        <w:pStyle w:val="Heading2"/>
      </w:pPr>
      <w:bookmarkStart w:id="12" w:name="_Toc22547905"/>
      <w:r>
        <w:lastRenderedPageBreak/>
        <w:t>Scheme</w:t>
      </w:r>
      <w:r w:rsidR="001E0B9C" w:rsidRPr="001E0B9C">
        <w:t xml:space="preserve"> Use Cases</w:t>
      </w:r>
      <w:bookmarkEnd w:id="10"/>
      <w:bookmarkEnd w:id="11"/>
      <w:bookmarkEnd w:id="12"/>
    </w:p>
    <w:p w14:paraId="4ABF76CB" w14:textId="3FA33A5E" w:rsidR="001E0B9C" w:rsidRPr="003C6A97" w:rsidRDefault="001E0B9C" w:rsidP="001E0B9C">
      <w:pPr>
        <w:pStyle w:val="BodyText"/>
        <w:rPr>
          <w:lang w:val="x-none"/>
        </w:rPr>
      </w:pPr>
      <w:r w:rsidRPr="001E0B9C">
        <w:t xml:space="preserve">Some rules and operational specifications vary by Use Cases and Secondary Use Cases supported by </w:t>
      </w:r>
      <w:r w:rsidR="00B56AA2">
        <w:t>Scheme</w:t>
      </w:r>
      <w:r w:rsidRPr="001E0B9C">
        <w:t xml:space="preserve">.   </w:t>
      </w:r>
      <w:r w:rsidR="00B56AA2">
        <w:t>Scheme</w:t>
      </w:r>
      <w:r w:rsidRPr="001E0B9C">
        <w:t xml:space="preserve"> recognizes Use Cases and Secondary Use Cases by a combination of required data components and system inference</w:t>
      </w:r>
      <w:r w:rsidRPr="003C6A97">
        <w:t xml:space="preserve">.  This is detailed in </w:t>
      </w:r>
      <w:r w:rsidR="00B56AA2" w:rsidRPr="003C6A97">
        <w:t>an Appendix</w:t>
      </w:r>
      <w:r w:rsidRPr="003C6A97">
        <w:t xml:space="preserve"> to this document.</w:t>
      </w:r>
    </w:p>
    <w:p w14:paraId="10872458" w14:textId="1BA6958D" w:rsidR="001E0B9C" w:rsidRPr="003C6A97" w:rsidRDefault="007621DA" w:rsidP="00BB07BB">
      <w:pPr>
        <w:pStyle w:val="Heading2"/>
      </w:pPr>
      <w:bookmarkStart w:id="13" w:name="_Toc22539284"/>
      <w:bookmarkStart w:id="14" w:name="_Ref22543355"/>
      <w:bookmarkStart w:id="15" w:name="_Toc22547906"/>
      <w:bookmarkStart w:id="16" w:name="_Toc20904978"/>
      <w:r w:rsidRPr="003C6A97">
        <w:t>Scheme Supported Identifiers</w:t>
      </w:r>
      <w:bookmarkEnd w:id="13"/>
      <w:bookmarkEnd w:id="14"/>
      <w:bookmarkEnd w:id="15"/>
    </w:p>
    <w:p w14:paraId="2B89F9FE" w14:textId="71694E90" w:rsidR="001E0B9C" w:rsidRDefault="00B56AA2" w:rsidP="001E0B9C">
      <w:pPr>
        <w:pStyle w:val="BodyText"/>
      </w:pPr>
      <w:r>
        <w:t>The Scheme</w:t>
      </w:r>
      <w:r w:rsidR="001E0B9C" w:rsidRPr="001E0B9C">
        <w:t xml:space="preserve"> supports certain Identifiers</w:t>
      </w:r>
      <w:r w:rsidR="00390198">
        <w:t xml:space="preserve">, or payment addresses, </w:t>
      </w:r>
      <w:r w:rsidR="001E0B9C" w:rsidRPr="001E0B9C">
        <w:t xml:space="preserve">for use in making Transfers.  The Identifier identifies the Payee whose Transaction Account is credited for the Transfer. Supported </w:t>
      </w:r>
      <w:r>
        <w:t>Scheme</w:t>
      </w:r>
      <w:r w:rsidR="001E0B9C" w:rsidRPr="001E0B9C">
        <w:t xml:space="preserve"> Identifiers are listed in </w:t>
      </w:r>
      <w:r w:rsidR="00390198">
        <w:t xml:space="preserve">an </w:t>
      </w:r>
      <w:r w:rsidR="00900ADB">
        <w:t>Appendix to the Business Rules</w:t>
      </w:r>
      <w:r w:rsidR="001E0B9C" w:rsidRPr="001E0B9C">
        <w:t>.</w:t>
      </w:r>
    </w:p>
    <w:p w14:paraId="5BCC2222" w14:textId="42B88592" w:rsidR="007621DA" w:rsidRPr="001E0B9C" w:rsidRDefault="00181AFF" w:rsidP="007D5090">
      <w:pPr>
        <w:pStyle w:val="Comment"/>
      </w:pPr>
      <w:r>
        <w:t>For each scheme supported identifier, this document should specify what the identifier is</w:t>
      </w:r>
      <w:r w:rsidR="004E0535">
        <w:t xml:space="preserve"> and how it is resolved (how it is determined which Payee DFSP is responsible for the transaction account associated with that identifier.</w:t>
      </w:r>
    </w:p>
    <w:p w14:paraId="67485DB0" w14:textId="7687A944" w:rsidR="001E0B9C" w:rsidRPr="00BB07BB" w:rsidRDefault="007D5090" w:rsidP="006F13E4">
      <w:pPr>
        <w:pStyle w:val="Heading3"/>
      </w:pPr>
      <w:r w:rsidRPr="00BB07BB">
        <w:t>Example: The</w:t>
      </w:r>
      <w:r w:rsidR="001E0B9C" w:rsidRPr="00BB07BB">
        <w:t xml:space="preserve"> MSISDN Identifier </w:t>
      </w:r>
      <w:bookmarkEnd w:id="16"/>
    </w:p>
    <w:p w14:paraId="4D759CE0" w14:textId="3D228D49" w:rsidR="00653E9A" w:rsidRPr="001E0B9C" w:rsidRDefault="00653E9A" w:rsidP="00653E9A">
      <w:pPr>
        <w:pStyle w:val="Comment"/>
      </w:pPr>
      <w:r>
        <w:t>Each scheme will have its own guidelines for each identifier</w:t>
      </w:r>
      <w:r w:rsidR="004A7658">
        <w:t>; the provisions below could vary significantly depending on choices made.</w:t>
      </w:r>
    </w:p>
    <w:p w14:paraId="5E3F0FAA" w14:textId="77777777" w:rsidR="001E0B9C" w:rsidRPr="001E0B9C" w:rsidRDefault="001E0B9C" w:rsidP="007D5090">
      <w:pPr>
        <w:pStyle w:val="ListParagraph"/>
      </w:pPr>
      <w:r w:rsidRPr="001E0B9C">
        <w:t>MSISDN’s are mobile numbers which are globally unique.   MSISDN’s are the Transaction Account Identifier for DFPSs who are Mobile Network Operators and who are providing Transaction Accounts to their customers.</w:t>
      </w:r>
    </w:p>
    <w:p w14:paraId="3448C7B9" w14:textId="3F7A2517" w:rsidR="001E0B9C" w:rsidRDefault="001E0B9C" w:rsidP="007D5090">
      <w:pPr>
        <w:pStyle w:val="ListParagraph"/>
        <w:rPr>
          <w:lang w:val="x-none"/>
        </w:rPr>
      </w:pPr>
      <w:r w:rsidRPr="001E0B9C">
        <w:rPr>
          <w:lang w:val="x-none"/>
        </w:rPr>
        <w:t xml:space="preserve">Use of the MSISDN </w:t>
      </w:r>
      <w:r w:rsidRPr="001E0B9C">
        <w:t xml:space="preserve">as a Payee Identifier </w:t>
      </w:r>
      <w:r w:rsidRPr="001E0B9C">
        <w:rPr>
          <w:lang w:val="x-none"/>
        </w:rPr>
        <w:t>is limited to</w:t>
      </w:r>
      <w:r w:rsidRPr="001E0B9C">
        <w:t xml:space="preserve"> </w:t>
      </w:r>
      <w:r w:rsidRPr="001E0B9C">
        <w:rPr>
          <w:lang w:val="x-none"/>
        </w:rPr>
        <w:t xml:space="preserve">Transaction Accounts provided by DFSPs who are the Mobile Network Operator responsible for that MSISDN. </w:t>
      </w:r>
    </w:p>
    <w:p w14:paraId="4BEDBED8" w14:textId="54D0A8F1" w:rsidR="004E0535" w:rsidRPr="001E0B9C" w:rsidRDefault="004E0535" w:rsidP="007D5090">
      <w:pPr>
        <w:pStyle w:val="Comment"/>
      </w:pPr>
      <w:r>
        <w:t xml:space="preserve">Note: if MSISDN’s are </w:t>
      </w:r>
      <w:r w:rsidRPr="007D5090">
        <w:t>used</w:t>
      </w:r>
      <w:r>
        <w:t xml:space="preserve"> for other Transaction Accounts, they are aliases, and a separate protocol for resolving them must be specified.</w:t>
      </w:r>
    </w:p>
    <w:p w14:paraId="6722CB50" w14:textId="1C3878D3" w:rsidR="001E0B9C" w:rsidRPr="001E0B9C" w:rsidRDefault="001E0B9C" w:rsidP="007D5090">
      <w:pPr>
        <w:pStyle w:val="ListParagraph"/>
      </w:pPr>
      <w:r w:rsidRPr="001E0B9C">
        <w:t xml:space="preserve">A Party Request for an MSISDN is resolved by a MSISDN directory service determined by the </w:t>
      </w:r>
      <w:r w:rsidR="00984824">
        <w:t>Scheme</w:t>
      </w:r>
      <w:r w:rsidRPr="001E0B9C">
        <w:t xml:space="preserve">.   The </w:t>
      </w:r>
      <w:r w:rsidR="00984824">
        <w:t>Scheme</w:t>
      </w:r>
      <w:r w:rsidRPr="001E0B9C">
        <w:t xml:space="preserve"> may specify directory service maintenance obligations for Mobile Network Operator DFSPs from time to time.</w:t>
      </w:r>
    </w:p>
    <w:p w14:paraId="3CDEA45D" w14:textId="3CB1D4B4" w:rsidR="001E0B9C" w:rsidRDefault="007D5090" w:rsidP="006F13E4">
      <w:pPr>
        <w:pStyle w:val="Heading3"/>
      </w:pPr>
      <w:bookmarkStart w:id="17" w:name="_Toc20904979"/>
      <w:r>
        <w:t xml:space="preserve">Example: </w:t>
      </w:r>
      <w:r w:rsidR="001E0B9C" w:rsidRPr="001E0B9C">
        <w:t xml:space="preserve">The Bank Account Number Identifier </w:t>
      </w:r>
      <w:bookmarkEnd w:id="17"/>
    </w:p>
    <w:p w14:paraId="2D23328E" w14:textId="77777777" w:rsidR="004A7658" w:rsidRPr="001E0B9C" w:rsidRDefault="004A7658" w:rsidP="004A7658">
      <w:pPr>
        <w:pStyle w:val="Comment"/>
      </w:pPr>
      <w:r>
        <w:t>Each scheme will have its own guidelines for each identifier; the provisions below could vary significantly depending on choices made.</w:t>
      </w:r>
    </w:p>
    <w:p w14:paraId="445457A1" w14:textId="77777777" w:rsidR="001E0B9C" w:rsidRPr="001E0B9C" w:rsidRDefault="001E0B9C" w:rsidP="007D5090">
      <w:pPr>
        <w:pStyle w:val="ListParagraph"/>
      </w:pPr>
      <w:r w:rsidRPr="001E0B9C">
        <w:t>Bank Account numbers are assigned to customers by Bank DFSPs who are providing Transaction Accounts to their customers.</w:t>
      </w:r>
    </w:p>
    <w:p w14:paraId="72B29F24" w14:textId="7D6DC7D4" w:rsidR="001E0B9C" w:rsidRPr="001E0B9C" w:rsidRDefault="001E0B9C" w:rsidP="007D5090">
      <w:pPr>
        <w:pStyle w:val="ListParagraph"/>
        <w:rPr>
          <w:lang w:val="x-none"/>
        </w:rPr>
      </w:pPr>
      <w:r w:rsidRPr="001E0B9C">
        <w:rPr>
          <w:lang w:val="x-none"/>
        </w:rPr>
        <w:lastRenderedPageBreak/>
        <w:t xml:space="preserve">The Bank Account Number, together with a Bank Code, form the </w:t>
      </w:r>
      <w:r w:rsidR="00B56AA2">
        <w:rPr>
          <w:lang w:val="x-none"/>
        </w:rPr>
        <w:t>Scheme</w:t>
      </w:r>
      <w:r w:rsidRPr="001E0B9C">
        <w:rPr>
          <w:lang w:val="x-none"/>
        </w:rPr>
        <w:t xml:space="preserve"> Bank Account Number Identifier.  Payer DFSPs are responsible for correctly formatting the Bank Account Number Identifier according to formats that will be specified by the </w:t>
      </w:r>
      <w:r w:rsidR="00984824">
        <w:rPr>
          <w:lang w:val="x-none"/>
        </w:rPr>
        <w:t>Scheme</w:t>
      </w:r>
      <w:r w:rsidRPr="001E0B9C">
        <w:rPr>
          <w:lang w:val="x-none"/>
        </w:rPr>
        <w:t>.</w:t>
      </w:r>
    </w:p>
    <w:p w14:paraId="4990183F" w14:textId="77777777" w:rsidR="001E0B9C" w:rsidRPr="001E0B9C" w:rsidRDefault="001E0B9C" w:rsidP="007D5090">
      <w:pPr>
        <w:pStyle w:val="ListParagraph"/>
        <w:rPr>
          <w:lang w:val="x-none"/>
        </w:rPr>
      </w:pPr>
      <w:r w:rsidRPr="001E0B9C">
        <w:rPr>
          <w:lang w:val="x-none"/>
        </w:rPr>
        <w:t>Use of the Bank Account Number Identifier is limited to</w:t>
      </w:r>
      <w:r w:rsidRPr="001E0B9C">
        <w:t xml:space="preserve"> </w:t>
      </w:r>
      <w:r w:rsidRPr="001E0B9C">
        <w:rPr>
          <w:lang w:val="x-none"/>
        </w:rPr>
        <w:t>Transaction Accounts which are provided by DFSPs who are Banks</w:t>
      </w:r>
      <w:r w:rsidRPr="001E0B9C">
        <w:t>.</w:t>
      </w:r>
    </w:p>
    <w:p w14:paraId="37FEFF94" w14:textId="3081FDEF" w:rsidR="001E0B9C" w:rsidRPr="001E0B9C" w:rsidRDefault="001E0B9C" w:rsidP="007D5090">
      <w:pPr>
        <w:pStyle w:val="ListParagraph"/>
        <w:rPr>
          <w:lang w:val="x-none"/>
        </w:rPr>
      </w:pPr>
      <w:r w:rsidRPr="001E0B9C">
        <w:rPr>
          <w:lang w:val="x-none"/>
        </w:rPr>
        <w:t xml:space="preserve">A Party Request for a Bank Account Identifier is sent by the Payer DFSP to </w:t>
      </w:r>
      <w:r w:rsidR="00B56AA2">
        <w:rPr>
          <w:lang w:val="x-none"/>
        </w:rPr>
        <w:t>Scheme</w:t>
      </w:r>
      <w:r w:rsidRPr="001E0B9C">
        <w:rPr>
          <w:lang w:val="x-none"/>
        </w:rPr>
        <w:t xml:space="preserve">.  </w:t>
      </w:r>
      <w:r w:rsidR="00B56AA2">
        <w:rPr>
          <w:lang w:val="x-none"/>
        </w:rPr>
        <w:t>Scheme</w:t>
      </w:r>
      <w:r w:rsidRPr="001E0B9C">
        <w:rPr>
          <w:lang w:val="x-none"/>
        </w:rPr>
        <w:t xml:space="preserve"> checks that the Bank Code in the Bank Account Identifier is associated with a Bank active in </w:t>
      </w:r>
      <w:r w:rsidR="00984824">
        <w:rPr>
          <w:lang w:val="x-none"/>
        </w:rPr>
        <w:t>Scheme</w:t>
      </w:r>
      <w:r w:rsidRPr="001E0B9C">
        <w:rPr>
          <w:lang w:val="x-none"/>
        </w:rPr>
        <w:t xml:space="preserve">. </w:t>
      </w:r>
    </w:p>
    <w:p w14:paraId="4C9FB0AC" w14:textId="19EFF517" w:rsidR="001E0B9C" w:rsidRDefault="00653E9A" w:rsidP="006F13E4">
      <w:pPr>
        <w:pStyle w:val="Heading3"/>
      </w:pPr>
      <w:bookmarkStart w:id="18" w:name="_Toc20904980"/>
      <w:r>
        <w:t xml:space="preserve">Example: </w:t>
      </w:r>
      <w:r w:rsidR="001E0B9C" w:rsidRPr="001E0B9C">
        <w:t xml:space="preserve">The </w:t>
      </w:r>
      <w:r w:rsidR="007D5090">
        <w:t xml:space="preserve">Scheme </w:t>
      </w:r>
      <w:r w:rsidR="001E0B9C" w:rsidRPr="001E0B9C">
        <w:t xml:space="preserve">Merchant Identifier </w:t>
      </w:r>
      <w:bookmarkEnd w:id="18"/>
    </w:p>
    <w:p w14:paraId="23108F2A" w14:textId="77777777" w:rsidR="004A7658" w:rsidRPr="001E0B9C" w:rsidRDefault="004A7658" w:rsidP="004A7658">
      <w:pPr>
        <w:pStyle w:val="Comment"/>
      </w:pPr>
      <w:r>
        <w:t>Each scheme will have its own guidelines for each identifier; the provisions below could vary significantly depending on choices made.</w:t>
      </w:r>
    </w:p>
    <w:p w14:paraId="2549A382" w14:textId="026D9A86" w:rsidR="001E0B9C" w:rsidRPr="001E0B9C" w:rsidRDefault="001E0B9C" w:rsidP="00653E9A">
      <w:pPr>
        <w:pStyle w:val="BodyText"/>
        <w:numPr>
          <w:ilvl w:val="0"/>
          <w:numId w:val="26"/>
        </w:numPr>
      </w:pPr>
      <w:r w:rsidRPr="001E0B9C">
        <w:t xml:space="preserve">The Merchant ID is a </w:t>
      </w:r>
      <w:r w:rsidR="00B56AA2">
        <w:t>Scheme</w:t>
      </w:r>
      <w:r w:rsidRPr="001E0B9C">
        <w:t xml:space="preserve">-defined identifier used for person-to-business payments.  </w:t>
      </w:r>
    </w:p>
    <w:p w14:paraId="151270B8" w14:textId="0E14CF12" w:rsidR="001E0B9C" w:rsidRPr="001E0B9C" w:rsidRDefault="001E0B9C" w:rsidP="00653E9A">
      <w:pPr>
        <w:pStyle w:val="BodyText"/>
        <w:numPr>
          <w:ilvl w:val="0"/>
          <w:numId w:val="26"/>
        </w:numPr>
        <w:rPr>
          <w:lang w:val="x-none"/>
        </w:rPr>
      </w:pPr>
      <w:r w:rsidRPr="001E0B9C">
        <w:rPr>
          <w:lang w:val="x-none"/>
        </w:rPr>
        <w:t xml:space="preserve">Use of the Merchant </w:t>
      </w:r>
      <w:r w:rsidRPr="001E0B9C">
        <w:t>ID</w:t>
      </w:r>
      <w:r w:rsidRPr="001E0B9C">
        <w:rPr>
          <w:lang w:val="x-none"/>
        </w:rPr>
        <w:t xml:space="preserve"> is limited to</w:t>
      </w:r>
      <w:r w:rsidRPr="001E0B9C">
        <w:t xml:space="preserve"> </w:t>
      </w:r>
      <w:r w:rsidRPr="001E0B9C">
        <w:rPr>
          <w:lang w:val="x-none"/>
        </w:rPr>
        <w:t xml:space="preserve">DFSPs who are providing Transaction Accounts to merchants, billers, government agencies or other enterprise entities who are receiving payments from their customers over </w:t>
      </w:r>
      <w:r w:rsidR="00B56AA2">
        <w:rPr>
          <w:lang w:val="x-none"/>
        </w:rPr>
        <w:t>Scheme</w:t>
      </w:r>
      <w:r w:rsidRPr="001E0B9C">
        <w:rPr>
          <w:lang w:val="x-none"/>
        </w:rPr>
        <w:t>.  It may be used for both in-person and remote payments.  The term “merchant” used in this section includes all of these types of receivers of payments.</w:t>
      </w:r>
    </w:p>
    <w:p w14:paraId="7F7B090C" w14:textId="77777777" w:rsidR="001E0B9C" w:rsidRPr="001E0B9C" w:rsidRDefault="001E0B9C" w:rsidP="00653E9A">
      <w:pPr>
        <w:pStyle w:val="BodyText"/>
        <w:numPr>
          <w:ilvl w:val="0"/>
          <w:numId w:val="26"/>
        </w:numPr>
        <w:rPr>
          <w:lang w:val="x-none"/>
        </w:rPr>
      </w:pPr>
      <w:r w:rsidRPr="001E0B9C">
        <w:t xml:space="preserve">Use of the Merchant ID is limited to </w:t>
      </w:r>
      <w:r w:rsidRPr="001E0B9C">
        <w:rPr>
          <w:lang w:val="x-none"/>
        </w:rPr>
        <w:t>Transfers of the P2B or P2G Use Cases</w:t>
      </w:r>
    </w:p>
    <w:p w14:paraId="2E171921" w14:textId="77777777" w:rsidR="001E0B9C" w:rsidRPr="001E0B9C" w:rsidRDefault="001E0B9C" w:rsidP="00653E9A">
      <w:pPr>
        <w:pStyle w:val="BodyText"/>
        <w:numPr>
          <w:ilvl w:val="0"/>
          <w:numId w:val="26"/>
        </w:numPr>
        <w:rPr>
          <w:lang w:val="x-none"/>
        </w:rPr>
      </w:pPr>
      <w:r w:rsidRPr="001E0B9C">
        <w:rPr>
          <w:lang w:val="x-none"/>
        </w:rPr>
        <w:t>A merchant may request multiple merchant IDs from their DFSP; these may be used by the merchant for different outlets, tills, or stores.  There is no limit to the number of merchant IDs that can be linked to a single Transaction Account.  A given merchant ID, however, may only be linked to a single Transaction Account.</w:t>
      </w:r>
    </w:p>
    <w:p w14:paraId="472BE5EC" w14:textId="1329F4B1" w:rsidR="001E0B9C" w:rsidRPr="001E0B9C" w:rsidRDefault="001E0B9C" w:rsidP="00653E9A">
      <w:pPr>
        <w:pStyle w:val="BodyText"/>
        <w:numPr>
          <w:ilvl w:val="0"/>
          <w:numId w:val="26"/>
        </w:numPr>
        <w:rPr>
          <w:lang w:val="x-none"/>
        </w:rPr>
      </w:pPr>
      <w:r w:rsidRPr="001E0B9C">
        <w:rPr>
          <w:lang w:val="x-none"/>
        </w:rPr>
        <w:t xml:space="preserve">The Merchant ID is issued by </w:t>
      </w:r>
      <w:r w:rsidR="00B56AA2">
        <w:rPr>
          <w:lang w:val="x-none"/>
        </w:rPr>
        <w:t>Scheme</w:t>
      </w:r>
      <w:r w:rsidRPr="001E0B9C">
        <w:rPr>
          <w:lang w:val="x-none"/>
        </w:rPr>
        <w:t xml:space="preserve"> to the DFSP who is providing the merchant with the Transaction Account into which payments will be made.</w:t>
      </w:r>
    </w:p>
    <w:p w14:paraId="7A206DE4" w14:textId="77777777" w:rsidR="001E0B9C" w:rsidRPr="001E0B9C" w:rsidRDefault="001E0B9C" w:rsidP="00653E9A">
      <w:pPr>
        <w:pStyle w:val="BodyText"/>
        <w:numPr>
          <w:ilvl w:val="0"/>
          <w:numId w:val="26"/>
        </w:numPr>
        <w:rPr>
          <w:lang w:val="x-none"/>
        </w:rPr>
      </w:pPr>
      <w:r w:rsidRPr="001E0B9C">
        <w:rPr>
          <w:lang w:val="x-none"/>
        </w:rPr>
        <w:t xml:space="preserve">The Merchant ID is issued as a number, which may be displayed by a merchant physically or digitally.  </w:t>
      </w:r>
    </w:p>
    <w:p w14:paraId="4924B7E4" w14:textId="6EF530EF" w:rsidR="001E0B9C" w:rsidRPr="001E0B9C" w:rsidRDefault="001E0B9C" w:rsidP="00653E9A">
      <w:pPr>
        <w:pStyle w:val="BodyText"/>
        <w:numPr>
          <w:ilvl w:val="0"/>
          <w:numId w:val="26"/>
        </w:numPr>
        <w:rPr>
          <w:lang w:val="x-none"/>
        </w:rPr>
      </w:pPr>
      <w:r w:rsidRPr="001E0B9C">
        <w:t xml:space="preserve">Merchant ID’s may be rendered as QR codes by DFSPs or their merchant customers.  QR codes must be rendered under format and brand guidelines that will be issued by the </w:t>
      </w:r>
      <w:r w:rsidR="00653E9A">
        <w:t>Scheme</w:t>
      </w:r>
      <w:r w:rsidRPr="001E0B9C">
        <w:t xml:space="preserve">.  </w:t>
      </w:r>
      <w:r w:rsidRPr="001E0B9C">
        <w:rPr>
          <w:lang w:val="x-none"/>
        </w:rPr>
        <w:t xml:space="preserve"> DFSPs are prohibited from using other QR code </w:t>
      </w:r>
      <w:r w:rsidRPr="001E0B9C">
        <w:t>data formats or brands</w:t>
      </w:r>
      <w:r w:rsidRPr="001E0B9C">
        <w:rPr>
          <w:lang w:val="x-none"/>
        </w:rPr>
        <w:t xml:space="preserve"> to receive payments through </w:t>
      </w:r>
      <w:r w:rsidR="00B56AA2">
        <w:rPr>
          <w:lang w:val="x-none"/>
        </w:rPr>
        <w:t>Scheme</w:t>
      </w:r>
      <w:r w:rsidRPr="001E0B9C">
        <w:rPr>
          <w:lang w:val="x-none"/>
        </w:rPr>
        <w:t xml:space="preserve">. </w:t>
      </w:r>
    </w:p>
    <w:p w14:paraId="20AF8D9B" w14:textId="6D762621" w:rsidR="001E0B9C" w:rsidRPr="001E0B9C" w:rsidRDefault="001E0B9C" w:rsidP="00653E9A">
      <w:pPr>
        <w:pStyle w:val="BodyText"/>
        <w:numPr>
          <w:ilvl w:val="0"/>
          <w:numId w:val="26"/>
        </w:numPr>
        <w:rPr>
          <w:lang w:val="x-none"/>
        </w:rPr>
      </w:pPr>
      <w:r w:rsidRPr="001E0B9C">
        <w:rPr>
          <w:lang w:val="x-none"/>
        </w:rPr>
        <w:t xml:space="preserve">DFSPs are required to display </w:t>
      </w:r>
      <w:r w:rsidR="00B56AA2">
        <w:rPr>
          <w:lang w:val="x-none"/>
        </w:rPr>
        <w:t>Scheme</w:t>
      </w:r>
      <w:r w:rsidRPr="001E0B9C">
        <w:rPr>
          <w:lang w:val="x-none"/>
        </w:rPr>
        <w:t xml:space="preserve"> branding.  </w:t>
      </w:r>
      <w:r w:rsidR="00B56AA2">
        <w:rPr>
          <w:lang w:val="x-none"/>
        </w:rPr>
        <w:t>Scheme</w:t>
      </w:r>
      <w:r w:rsidRPr="001E0B9C">
        <w:rPr>
          <w:lang w:val="x-none"/>
        </w:rPr>
        <w:t xml:space="preserve"> brand requirements will be specified by the </w:t>
      </w:r>
      <w:r w:rsidR="00984824">
        <w:rPr>
          <w:lang w:val="x-none"/>
        </w:rPr>
        <w:t>Scheme</w:t>
      </w:r>
      <w:r w:rsidRPr="001E0B9C">
        <w:rPr>
          <w:lang w:val="x-none"/>
        </w:rPr>
        <w:t xml:space="preserve">.  </w:t>
      </w:r>
      <w:r w:rsidR="00B56AA2">
        <w:rPr>
          <w:lang w:val="x-none"/>
        </w:rPr>
        <w:t>Scheme</w:t>
      </w:r>
      <w:r w:rsidRPr="001E0B9C">
        <w:rPr>
          <w:lang w:val="x-none"/>
        </w:rPr>
        <w:t xml:space="preserve"> branding must be visible to the customer in the merchant store, or on the device the paying customer is using to purchase remotely.</w:t>
      </w:r>
    </w:p>
    <w:p w14:paraId="51E02120" w14:textId="5DDB508E" w:rsidR="00653E9A" w:rsidRDefault="00653E9A">
      <w:pPr>
        <w:spacing w:before="0" w:after="0" w:line="240" w:lineRule="auto"/>
        <w:rPr>
          <w:sz w:val="22"/>
          <w:lang w:val="x-none"/>
        </w:rPr>
      </w:pPr>
    </w:p>
    <w:p w14:paraId="09D83CBE" w14:textId="6012F223" w:rsidR="001E0B9C" w:rsidRPr="001E0B9C" w:rsidRDefault="001E0B9C" w:rsidP="00653E9A">
      <w:pPr>
        <w:pStyle w:val="BodyText"/>
        <w:numPr>
          <w:ilvl w:val="0"/>
          <w:numId w:val="26"/>
        </w:numPr>
        <w:rPr>
          <w:lang w:val="x-none"/>
        </w:rPr>
      </w:pPr>
      <w:r w:rsidRPr="001E0B9C">
        <w:rPr>
          <w:lang w:val="x-none"/>
        </w:rPr>
        <w:t xml:space="preserve">Registration Requirements.  DFSPs will request a Merchant ID for a customer using a </w:t>
      </w:r>
      <w:r w:rsidR="00B56AA2">
        <w:rPr>
          <w:lang w:val="x-none"/>
        </w:rPr>
        <w:t>Scheme</w:t>
      </w:r>
      <w:r w:rsidRPr="001E0B9C">
        <w:rPr>
          <w:lang w:val="x-none"/>
        </w:rPr>
        <w:t xml:space="preserve"> API specific to this purpose.  DFSPs will be required to provide:</w:t>
      </w:r>
    </w:p>
    <w:p w14:paraId="479EF8CC" w14:textId="77777777" w:rsidR="001E0B9C" w:rsidRPr="001E0B9C" w:rsidRDefault="001E0B9C" w:rsidP="001E0B9C">
      <w:pPr>
        <w:pStyle w:val="BodyText"/>
        <w:numPr>
          <w:ilvl w:val="1"/>
          <w:numId w:val="25"/>
        </w:numPr>
        <w:rPr>
          <w:lang w:val="x-none"/>
        </w:rPr>
      </w:pPr>
      <w:r w:rsidRPr="001E0B9C">
        <w:rPr>
          <w:lang w:val="x-none"/>
        </w:rPr>
        <w:t>DFSP ID</w:t>
      </w:r>
    </w:p>
    <w:p w14:paraId="38BB97A8" w14:textId="77777777" w:rsidR="001E0B9C" w:rsidRPr="001E0B9C" w:rsidRDefault="001E0B9C" w:rsidP="001E0B9C">
      <w:pPr>
        <w:pStyle w:val="BodyText"/>
        <w:numPr>
          <w:ilvl w:val="1"/>
          <w:numId w:val="25"/>
        </w:numPr>
        <w:rPr>
          <w:lang w:val="x-none"/>
        </w:rPr>
      </w:pPr>
      <w:r w:rsidRPr="001E0B9C">
        <w:rPr>
          <w:lang w:val="x-none"/>
        </w:rPr>
        <w:t xml:space="preserve">The Transaction Account number which will receive the funds paid to the merchant.  This may be either an MSISDN or a bank account number.  </w:t>
      </w:r>
    </w:p>
    <w:p w14:paraId="0FB5D0F1" w14:textId="3486AAB0" w:rsidR="001E0B9C" w:rsidRPr="001E0B9C" w:rsidRDefault="001E0B9C" w:rsidP="001E0B9C">
      <w:pPr>
        <w:pStyle w:val="BodyText"/>
        <w:numPr>
          <w:ilvl w:val="1"/>
          <w:numId w:val="25"/>
        </w:numPr>
        <w:rPr>
          <w:lang w:val="x-none"/>
        </w:rPr>
      </w:pPr>
      <w:r w:rsidRPr="001E0B9C">
        <w:rPr>
          <w:lang w:val="x-none"/>
        </w:rPr>
        <w:t xml:space="preserve">The </w:t>
      </w:r>
      <w:r w:rsidR="00653E9A">
        <w:t>[business registration or tax ID]</w:t>
      </w:r>
      <w:r w:rsidRPr="001E0B9C">
        <w:rPr>
          <w:lang w:val="x-none"/>
        </w:rPr>
        <w:t xml:space="preserve"> of the merchant.  Any number of merchant IDs may be associated with the same </w:t>
      </w:r>
      <w:r w:rsidR="00653E9A">
        <w:t>business registration or tax ID.</w:t>
      </w:r>
    </w:p>
    <w:p w14:paraId="4D1D56E9" w14:textId="77777777" w:rsidR="001E0B9C" w:rsidRPr="001E0B9C" w:rsidRDefault="001E0B9C" w:rsidP="001E0B9C">
      <w:pPr>
        <w:pStyle w:val="BodyText"/>
        <w:numPr>
          <w:ilvl w:val="1"/>
          <w:numId w:val="25"/>
        </w:numPr>
        <w:rPr>
          <w:lang w:val="x-none"/>
        </w:rPr>
      </w:pPr>
      <w:r w:rsidRPr="001E0B9C">
        <w:t>The Merchant Name</w:t>
      </w:r>
    </w:p>
    <w:p w14:paraId="799C0CAC" w14:textId="3A8D814C" w:rsidR="001E0B9C" w:rsidRPr="001E0B9C" w:rsidRDefault="001E0B9C" w:rsidP="00653E9A">
      <w:pPr>
        <w:pStyle w:val="ListParagraph"/>
      </w:pPr>
      <w:r w:rsidRPr="001E0B9C">
        <w:t xml:space="preserve">DFSPs requesting a Merchant ID from </w:t>
      </w:r>
      <w:r w:rsidR="00B56AA2">
        <w:t>Scheme</w:t>
      </w:r>
      <w:r w:rsidRPr="001E0B9C">
        <w:t xml:space="preserve"> warrant that they have completed the required KYC information for the merchant account at the time of the request.  </w:t>
      </w:r>
    </w:p>
    <w:p w14:paraId="729F0F21" w14:textId="77777777" w:rsidR="001E0B9C" w:rsidRPr="001E0B9C" w:rsidRDefault="001E0B9C" w:rsidP="00653E9A">
      <w:pPr>
        <w:pStyle w:val="ListParagraph"/>
      </w:pPr>
      <w:r w:rsidRPr="001E0B9C">
        <w:t>DFSPs are required to provide adequate training information to their customers.</w:t>
      </w:r>
    </w:p>
    <w:p w14:paraId="5B144D83" w14:textId="50806370" w:rsidR="001E0B9C" w:rsidRPr="001E0B9C" w:rsidRDefault="001E0B9C" w:rsidP="00653E9A">
      <w:pPr>
        <w:pStyle w:val="ListParagraph"/>
      </w:pPr>
      <w:r w:rsidRPr="001E0B9C">
        <w:t xml:space="preserve">Disabling Merchant IDs.  DFSPs may request that a Merchant ID be disabled.  </w:t>
      </w:r>
      <w:r w:rsidR="00B56AA2">
        <w:t>Scheme</w:t>
      </w:r>
      <w:r w:rsidRPr="001E0B9C">
        <w:t xml:space="preserve"> will immediately disable this Merchant ID, but will retain it in the </w:t>
      </w:r>
      <w:r w:rsidR="00B56AA2">
        <w:t>Scheme</w:t>
      </w:r>
      <w:r w:rsidRPr="001E0B9C">
        <w:t xml:space="preserve"> system for reporting purposes.  Quote Requests or Transfer Requests made to this Merchant ID will be refused by </w:t>
      </w:r>
      <w:r w:rsidR="00B56AA2">
        <w:t>Scheme</w:t>
      </w:r>
      <w:r w:rsidRPr="001E0B9C">
        <w:t xml:space="preserve"> and returned the Payer DFSP.</w:t>
      </w:r>
    </w:p>
    <w:p w14:paraId="34EE836A" w14:textId="7DFA8132" w:rsidR="001E0B9C" w:rsidRPr="001E0B9C" w:rsidRDefault="00653E9A" w:rsidP="00653E9A">
      <w:pPr>
        <w:pStyle w:val="Comment"/>
        <w:rPr>
          <w:iCs/>
        </w:rPr>
      </w:pPr>
      <w:bookmarkStart w:id="19" w:name="_Toc20904981"/>
      <w:r>
        <w:t>The Scheme may wish to provide some mechanism for porting a Merchant ID from one DFSP to another.</w:t>
      </w:r>
    </w:p>
    <w:p w14:paraId="3D3457C5" w14:textId="16C2702C" w:rsidR="001E0B9C" w:rsidRDefault="001E0B9C" w:rsidP="006F13E4">
      <w:pPr>
        <w:pStyle w:val="Heading3"/>
      </w:pPr>
      <w:r w:rsidRPr="001E0B9C">
        <w:t xml:space="preserve">The </w:t>
      </w:r>
      <w:r w:rsidR="00B56AA2">
        <w:t>Scheme</w:t>
      </w:r>
      <w:r w:rsidRPr="001E0B9C">
        <w:t xml:space="preserve"> ID Identifier </w:t>
      </w:r>
      <w:bookmarkEnd w:id="19"/>
    </w:p>
    <w:p w14:paraId="48EC5F6D" w14:textId="69653AE3" w:rsidR="004A7658" w:rsidRPr="001E0B9C" w:rsidRDefault="004A7658" w:rsidP="004A7658">
      <w:pPr>
        <w:pStyle w:val="Comment"/>
      </w:pPr>
      <w:r>
        <w:t>This ID would be similar to the Merchant ID above but would be meant for consumers as well as businesses, and could be expressed in phrases rather than as a number.  Note each scheme will have its own guidelines for each identifier; the provisions below could vary significantly depending on choices made.</w:t>
      </w:r>
    </w:p>
    <w:p w14:paraId="1C17E760" w14:textId="71A4E47B" w:rsidR="001E0B9C" w:rsidRPr="001E0B9C" w:rsidRDefault="001E0B9C" w:rsidP="00352122">
      <w:pPr>
        <w:pStyle w:val="ListParagraph"/>
      </w:pPr>
      <w:r w:rsidRPr="001E0B9C">
        <w:t xml:space="preserve">The </w:t>
      </w:r>
      <w:r w:rsidR="00B56AA2">
        <w:t>Scheme</w:t>
      </w:r>
      <w:r w:rsidRPr="001E0B9C">
        <w:t xml:space="preserve"> ID is a </w:t>
      </w:r>
      <w:r w:rsidR="00B56AA2">
        <w:t>Scheme</w:t>
      </w:r>
      <w:r w:rsidRPr="001E0B9C">
        <w:t>-defined identifier.</w:t>
      </w:r>
    </w:p>
    <w:p w14:paraId="5C141A4D" w14:textId="324B9521" w:rsidR="001E0B9C" w:rsidRPr="001E0B9C" w:rsidRDefault="001E0B9C" w:rsidP="00352122">
      <w:pPr>
        <w:pStyle w:val="ListParagraph"/>
        <w:rPr>
          <w:lang w:val="x-none"/>
        </w:rPr>
      </w:pPr>
      <w:r w:rsidRPr="001E0B9C">
        <w:rPr>
          <w:lang w:val="x-none"/>
        </w:rPr>
        <w:t xml:space="preserve">DFSPs are required to offer their customers the option of requesting a </w:t>
      </w:r>
      <w:r w:rsidR="00B56AA2">
        <w:rPr>
          <w:lang w:val="x-none"/>
        </w:rPr>
        <w:t>Scheme</w:t>
      </w:r>
      <w:r w:rsidRPr="001E0B9C">
        <w:rPr>
          <w:lang w:val="x-none"/>
        </w:rPr>
        <w:t xml:space="preserve"> </w:t>
      </w:r>
      <w:r w:rsidRPr="001E0B9C">
        <w:t>ID</w:t>
      </w:r>
      <w:r w:rsidRPr="001E0B9C">
        <w:rPr>
          <w:lang w:val="x-none"/>
        </w:rPr>
        <w:t>.</w:t>
      </w:r>
    </w:p>
    <w:p w14:paraId="0A41E04E" w14:textId="5FB47F6A" w:rsidR="001E0B9C" w:rsidRDefault="00B56AA2" w:rsidP="00352122">
      <w:pPr>
        <w:pStyle w:val="ListParagraph"/>
        <w:rPr>
          <w:lang w:val="x-none"/>
        </w:rPr>
      </w:pPr>
      <w:r>
        <w:rPr>
          <w:lang w:val="x-none"/>
        </w:rPr>
        <w:t>Scheme</w:t>
      </w:r>
      <w:r w:rsidR="001E0B9C" w:rsidRPr="001E0B9C">
        <w:rPr>
          <w:lang w:val="x-none"/>
        </w:rPr>
        <w:t xml:space="preserve"> </w:t>
      </w:r>
      <w:r w:rsidR="001E0B9C" w:rsidRPr="001E0B9C">
        <w:t>IDs</w:t>
      </w:r>
      <w:r w:rsidR="001E0B9C" w:rsidRPr="001E0B9C">
        <w:rPr>
          <w:lang w:val="x-none"/>
        </w:rPr>
        <w:t xml:space="preserve"> can be in any form, subject only to restrictions of length which </w:t>
      </w:r>
      <w:r>
        <w:rPr>
          <w:lang w:val="x-none"/>
        </w:rPr>
        <w:t>Scheme</w:t>
      </w:r>
      <w:r w:rsidR="001E0B9C" w:rsidRPr="001E0B9C">
        <w:rPr>
          <w:lang w:val="x-none"/>
        </w:rPr>
        <w:t xml:space="preserve"> will specify from time to time.  </w:t>
      </w:r>
      <w:r>
        <w:rPr>
          <w:lang w:val="x-none"/>
        </w:rPr>
        <w:t>Scheme</w:t>
      </w:r>
      <w:r w:rsidR="001E0B9C" w:rsidRPr="001E0B9C">
        <w:rPr>
          <w:lang w:val="x-none"/>
        </w:rPr>
        <w:t xml:space="preserve"> reserves the right to refuse the use of any specific requested </w:t>
      </w:r>
      <w:r>
        <w:t>Scheme</w:t>
      </w:r>
      <w:r w:rsidR="001E0B9C" w:rsidRPr="001E0B9C">
        <w:t xml:space="preserve"> </w:t>
      </w:r>
      <w:commentRangeStart w:id="20"/>
      <w:r w:rsidR="001E0B9C" w:rsidRPr="001E0B9C">
        <w:t>ID</w:t>
      </w:r>
      <w:commentRangeEnd w:id="20"/>
      <w:r w:rsidR="001E0B9C" w:rsidRPr="001E0B9C">
        <w:commentReference w:id="20"/>
      </w:r>
      <w:r w:rsidR="001E0B9C" w:rsidRPr="001E0B9C">
        <w:rPr>
          <w:lang w:val="x-none"/>
        </w:rPr>
        <w:t>.</w:t>
      </w:r>
    </w:p>
    <w:p w14:paraId="2A88E472" w14:textId="6FEC7AE8" w:rsidR="00352122" w:rsidRPr="001E0B9C" w:rsidRDefault="00B760B7" w:rsidP="00B760B7">
      <w:pPr>
        <w:pStyle w:val="Comment"/>
      </w:pPr>
      <w:r>
        <w:t xml:space="preserve">Schemes may wish to enable Scheme ID’s </w:t>
      </w:r>
    </w:p>
    <w:p w14:paraId="1C46CC22" w14:textId="449C59D1" w:rsidR="001E0B9C" w:rsidRPr="001E0B9C" w:rsidRDefault="001E0B9C" w:rsidP="00352122">
      <w:pPr>
        <w:pStyle w:val="ListParagraph"/>
        <w:rPr>
          <w:lang w:val="x-none"/>
        </w:rPr>
      </w:pPr>
      <w:r w:rsidRPr="001E0B9C">
        <w:rPr>
          <w:lang w:val="x-none"/>
        </w:rPr>
        <w:t xml:space="preserve">Customers may request any number of </w:t>
      </w:r>
      <w:r w:rsidR="00B56AA2">
        <w:rPr>
          <w:lang w:val="x-none"/>
        </w:rPr>
        <w:t>Scheme</w:t>
      </w:r>
      <w:r w:rsidRPr="001E0B9C">
        <w:rPr>
          <w:lang w:val="x-none"/>
        </w:rPr>
        <w:t xml:space="preserve"> </w:t>
      </w:r>
      <w:r w:rsidRPr="001E0B9C">
        <w:t>ID</w:t>
      </w:r>
      <w:r w:rsidR="00352122">
        <w:t>s</w:t>
      </w:r>
      <w:r w:rsidRPr="001E0B9C">
        <w:t>, subject to limits imposed by their DFSP</w:t>
      </w:r>
      <w:r w:rsidRPr="001E0B9C">
        <w:rPr>
          <w:lang w:val="x-none"/>
        </w:rPr>
        <w:t xml:space="preserve">.  Multiple </w:t>
      </w:r>
      <w:r w:rsidR="00B56AA2">
        <w:rPr>
          <w:lang w:val="x-none"/>
        </w:rPr>
        <w:t>Scheme</w:t>
      </w:r>
      <w:r w:rsidRPr="001E0B9C">
        <w:rPr>
          <w:lang w:val="x-none"/>
        </w:rPr>
        <w:t xml:space="preserve"> </w:t>
      </w:r>
      <w:r w:rsidRPr="001E0B9C">
        <w:t>IDs</w:t>
      </w:r>
      <w:r w:rsidRPr="001E0B9C">
        <w:rPr>
          <w:lang w:val="x-none"/>
        </w:rPr>
        <w:t xml:space="preserve"> can be associated with a single Transaction Account.  Each </w:t>
      </w:r>
      <w:r w:rsidR="00B56AA2">
        <w:rPr>
          <w:lang w:val="x-none"/>
        </w:rPr>
        <w:t>Scheme</w:t>
      </w:r>
      <w:r w:rsidRPr="001E0B9C">
        <w:rPr>
          <w:lang w:val="x-none"/>
        </w:rPr>
        <w:t xml:space="preserve"> </w:t>
      </w:r>
      <w:r w:rsidRPr="001E0B9C">
        <w:t>ID</w:t>
      </w:r>
      <w:r w:rsidRPr="001E0B9C">
        <w:rPr>
          <w:lang w:val="x-none"/>
        </w:rPr>
        <w:t>, however, can be associated with only a single Transaction Account.</w:t>
      </w:r>
    </w:p>
    <w:p w14:paraId="6311E5E1" w14:textId="59591593" w:rsidR="001E0B9C" w:rsidRPr="001E0B9C" w:rsidRDefault="001E0B9C" w:rsidP="00352122">
      <w:pPr>
        <w:pStyle w:val="ListParagraph"/>
        <w:rPr>
          <w:lang w:val="x-none"/>
        </w:rPr>
      </w:pPr>
      <w:r w:rsidRPr="001E0B9C">
        <w:rPr>
          <w:lang w:val="x-none"/>
        </w:rPr>
        <w:lastRenderedPageBreak/>
        <w:t xml:space="preserve">Registration Requirements.  DFSPs will request a </w:t>
      </w:r>
      <w:r w:rsidR="00B56AA2">
        <w:rPr>
          <w:lang w:val="x-none"/>
        </w:rPr>
        <w:t>Scheme</w:t>
      </w:r>
      <w:r w:rsidRPr="001E0B9C">
        <w:rPr>
          <w:lang w:val="x-none"/>
        </w:rPr>
        <w:t xml:space="preserve"> </w:t>
      </w:r>
      <w:r w:rsidRPr="001E0B9C">
        <w:t>ID</w:t>
      </w:r>
      <w:r w:rsidRPr="001E0B9C">
        <w:rPr>
          <w:lang w:val="x-none"/>
        </w:rPr>
        <w:t xml:space="preserve"> for a customer using a </w:t>
      </w:r>
      <w:r w:rsidR="00B56AA2">
        <w:rPr>
          <w:lang w:val="x-none"/>
        </w:rPr>
        <w:t>Scheme</w:t>
      </w:r>
      <w:r w:rsidRPr="001E0B9C">
        <w:rPr>
          <w:lang w:val="x-none"/>
        </w:rPr>
        <w:t xml:space="preserve"> API specific to this purpose.  DFSPs will be required to provide</w:t>
      </w:r>
      <w:r w:rsidRPr="001E0B9C">
        <w:t xml:space="preserve"> in this API</w:t>
      </w:r>
      <w:r w:rsidRPr="001E0B9C">
        <w:rPr>
          <w:lang w:val="x-none"/>
        </w:rPr>
        <w:t>:</w:t>
      </w:r>
    </w:p>
    <w:p w14:paraId="40ACC50D" w14:textId="77777777" w:rsidR="001E0B9C" w:rsidRPr="001E0B9C" w:rsidRDefault="001E0B9C" w:rsidP="001E0B9C">
      <w:pPr>
        <w:pStyle w:val="BodyText"/>
        <w:numPr>
          <w:ilvl w:val="1"/>
          <w:numId w:val="25"/>
        </w:numPr>
        <w:rPr>
          <w:lang w:val="x-none"/>
        </w:rPr>
      </w:pPr>
      <w:r w:rsidRPr="001E0B9C">
        <w:rPr>
          <w:lang w:val="x-none"/>
        </w:rPr>
        <w:t>DFSP ID</w:t>
      </w:r>
    </w:p>
    <w:p w14:paraId="3F10552C" w14:textId="3CB99DC1" w:rsidR="001E0B9C" w:rsidRPr="001E0B9C" w:rsidRDefault="001E0B9C" w:rsidP="001E0B9C">
      <w:pPr>
        <w:pStyle w:val="BodyText"/>
        <w:numPr>
          <w:ilvl w:val="1"/>
          <w:numId w:val="25"/>
        </w:numPr>
        <w:rPr>
          <w:lang w:val="x-none"/>
        </w:rPr>
      </w:pPr>
      <w:r w:rsidRPr="001E0B9C">
        <w:t xml:space="preserve">The requested </w:t>
      </w:r>
      <w:r w:rsidR="00B56AA2">
        <w:t>Scheme</w:t>
      </w:r>
      <w:r w:rsidRPr="001E0B9C">
        <w:t xml:space="preserve"> ID</w:t>
      </w:r>
    </w:p>
    <w:p w14:paraId="70A03D77" w14:textId="77777777" w:rsidR="001E0B9C" w:rsidRPr="001E0B9C" w:rsidRDefault="001E0B9C" w:rsidP="001E0B9C">
      <w:pPr>
        <w:pStyle w:val="BodyText"/>
        <w:numPr>
          <w:ilvl w:val="1"/>
          <w:numId w:val="25"/>
        </w:numPr>
        <w:rPr>
          <w:lang w:val="x-none"/>
        </w:rPr>
      </w:pPr>
      <w:r w:rsidRPr="001E0B9C">
        <w:rPr>
          <w:lang w:val="x-none"/>
        </w:rPr>
        <w:t xml:space="preserve">The Transaction Account number which will receive the funds paid to the customer.  This may be either an MSISDN or a bank account number.  </w:t>
      </w:r>
    </w:p>
    <w:p w14:paraId="4E62FF2E" w14:textId="60B32CDA" w:rsidR="001E0B9C" w:rsidRPr="001E0B9C" w:rsidRDefault="001E0B9C" w:rsidP="001E0B9C">
      <w:pPr>
        <w:pStyle w:val="BodyText"/>
        <w:numPr>
          <w:ilvl w:val="1"/>
          <w:numId w:val="25"/>
        </w:numPr>
        <w:rPr>
          <w:lang w:val="x-none"/>
        </w:rPr>
      </w:pPr>
      <w:r w:rsidRPr="001E0B9C">
        <w:t xml:space="preserve">If the Transaction Account Holder is a merchant or business, </w:t>
      </w:r>
      <w:r w:rsidR="00352122">
        <w:t>the [business registration or tax ID]</w:t>
      </w:r>
      <w:r w:rsidRPr="001E0B9C">
        <w:rPr>
          <w:lang w:val="x-none"/>
        </w:rPr>
        <w:t xml:space="preserve"> of the </w:t>
      </w:r>
      <w:r w:rsidRPr="001E0B9C">
        <w:t>Account Holder</w:t>
      </w:r>
      <w:r w:rsidRPr="001E0B9C">
        <w:rPr>
          <w:lang w:val="x-none"/>
        </w:rPr>
        <w:t xml:space="preserve">.  Any number of </w:t>
      </w:r>
      <w:r w:rsidR="00B56AA2">
        <w:t>Scheme</w:t>
      </w:r>
      <w:r w:rsidRPr="001E0B9C">
        <w:rPr>
          <w:lang w:val="x-none"/>
        </w:rPr>
        <w:t xml:space="preserve"> IDs may be associated with the same</w:t>
      </w:r>
      <w:r w:rsidR="00352122">
        <w:t xml:space="preserve"> business registration or tax ID.</w:t>
      </w:r>
    </w:p>
    <w:p w14:paraId="46E478C7" w14:textId="769FA8F5" w:rsidR="001E0B9C" w:rsidRPr="001E0B9C" w:rsidRDefault="001E0B9C" w:rsidP="0024384F">
      <w:pPr>
        <w:pStyle w:val="ListParagraph"/>
      </w:pPr>
      <w:r w:rsidRPr="001E0B9C">
        <w:t xml:space="preserve">DFSPs requesting a </w:t>
      </w:r>
      <w:r w:rsidR="00B56AA2">
        <w:t>Scheme</w:t>
      </w:r>
      <w:r w:rsidRPr="001E0B9C">
        <w:t xml:space="preserve"> ID from </w:t>
      </w:r>
      <w:r w:rsidR="00B56AA2">
        <w:t>Scheme</w:t>
      </w:r>
      <w:r w:rsidRPr="001E0B9C">
        <w:t xml:space="preserve"> warrant that they have completed the required KYC information for the customer account at the time of the request.  </w:t>
      </w:r>
    </w:p>
    <w:p w14:paraId="45FA47CE" w14:textId="57039510" w:rsidR="001E0B9C" w:rsidRPr="001E0B9C" w:rsidRDefault="001E0B9C" w:rsidP="0024384F">
      <w:pPr>
        <w:pStyle w:val="ListParagraph"/>
      </w:pPr>
      <w:r w:rsidRPr="001E0B9C">
        <w:t xml:space="preserve">Disabling </w:t>
      </w:r>
      <w:r w:rsidR="00B56AA2">
        <w:t>Scheme</w:t>
      </w:r>
      <w:r w:rsidRPr="001E0B9C">
        <w:t xml:space="preserve"> Identifiers.  DFSPs may request that a </w:t>
      </w:r>
      <w:r w:rsidR="00B56AA2">
        <w:t>Scheme</w:t>
      </w:r>
      <w:r w:rsidRPr="001E0B9C">
        <w:t xml:space="preserve"> ID be disabled.  </w:t>
      </w:r>
      <w:r w:rsidR="00B56AA2">
        <w:t>Scheme</w:t>
      </w:r>
      <w:r w:rsidRPr="001E0B9C">
        <w:t xml:space="preserve"> will immediately disable this </w:t>
      </w:r>
      <w:r w:rsidR="00B56AA2">
        <w:t>Scheme</w:t>
      </w:r>
      <w:r w:rsidRPr="001E0B9C">
        <w:t xml:space="preserve"> ID, but will retain it in the </w:t>
      </w:r>
      <w:r w:rsidR="00B56AA2">
        <w:t>Scheme</w:t>
      </w:r>
      <w:r w:rsidRPr="001E0B9C">
        <w:t xml:space="preserve"> system for reporting purposes.  Quote Requests or Transfer Requests made to this </w:t>
      </w:r>
      <w:r w:rsidR="00B56AA2">
        <w:t>Scheme</w:t>
      </w:r>
      <w:r w:rsidRPr="001E0B9C">
        <w:t xml:space="preserve"> ID will be refused by </w:t>
      </w:r>
      <w:r w:rsidR="00B56AA2">
        <w:t>Scheme</w:t>
      </w:r>
      <w:r w:rsidRPr="001E0B9C">
        <w:t xml:space="preserve"> and returned to the Payer DFSP. </w:t>
      </w:r>
    </w:p>
    <w:p w14:paraId="4456C9C1" w14:textId="6D93F1EA" w:rsidR="00352122" w:rsidRPr="001E0B9C" w:rsidRDefault="00352122" w:rsidP="00352122">
      <w:pPr>
        <w:pStyle w:val="Comment"/>
        <w:rPr>
          <w:iCs/>
        </w:rPr>
      </w:pPr>
      <w:bookmarkStart w:id="21" w:name="_Toc6821494"/>
      <w:bookmarkStart w:id="22" w:name="_Toc6906298"/>
      <w:bookmarkStart w:id="23" w:name="_Toc20904975"/>
      <w:bookmarkStart w:id="24" w:name="_Toc6821495"/>
      <w:bookmarkStart w:id="25" w:name="_Toc6906302"/>
      <w:bookmarkStart w:id="26" w:name="_Toc20904982"/>
      <w:r>
        <w:t xml:space="preserve">The Scheme may wish to </w:t>
      </w:r>
      <w:r w:rsidRPr="00352122">
        <w:t>provide</w:t>
      </w:r>
      <w:r>
        <w:t xml:space="preserve"> some mechanism for porting a Scheme ID from one DFSP to another.</w:t>
      </w:r>
    </w:p>
    <w:p w14:paraId="72BAB0B7" w14:textId="77777777" w:rsidR="005A5D7E" w:rsidRDefault="005A5D7E">
      <w:pPr>
        <w:spacing w:before="0" w:after="0" w:line="240" w:lineRule="auto"/>
        <w:rPr>
          <w:b/>
          <w:bCs/>
          <w:color w:val="000000"/>
          <w:sz w:val="28"/>
          <w:szCs w:val="32"/>
        </w:rPr>
      </w:pPr>
      <w:bookmarkStart w:id="27" w:name="_Toc22539285"/>
      <w:r>
        <w:br w:type="page"/>
      </w:r>
    </w:p>
    <w:p w14:paraId="31B4812B" w14:textId="382095E5" w:rsidR="00B479FE" w:rsidRDefault="00B479FE" w:rsidP="00B479FE">
      <w:pPr>
        <w:pStyle w:val="Comment"/>
      </w:pPr>
      <w:r>
        <w:lastRenderedPageBreak/>
        <w:t>The following sections describe each service and the obligations and responsibilities of stakeholders.  Each service consists of processes: most of the processes are linked to specific API calls specified in the “</w:t>
      </w:r>
      <w:r>
        <w:fldChar w:fldCharType="begin"/>
      </w:r>
      <w:r>
        <w:instrText xml:space="preserve"> REF _Ref22543461 \h </w:instrText>
      </w:r>
      <w:r>
        <w:fldChar w:fldCharType="separate"/>
      </w:r>
      <w:r w:rsidRPr="001E0B9C">
        <w:t>Open API Specification</w:t>
      </w:r>
      <w:r>
        <w:fldChar w:fldCharType="end"/>
      </w:r>
      <w:r>
        <w:t>” section of this document.</w:t>
      </w:r>
    </w:p>
    <w:p w14:paraId="26796A37" w14:textId="314EA8F5" w:rsidR="001E0B9C" w:rsidRPr="001E0B9C" w:rsidRDefault="001E0B9C" w:rsidP="00D437A7">
      <w:pPr>
        <w:pStyle w:val="Heading1"/>
      </w:pPr>
      <w:bookmarkStart w:id="28" w:name="_Toc22547907"/>
      <w:r w:rsidRPr="001E0B9C">
        <w:t>The Account Lookup Service</w:t>
      </w:r>
      <w:bookmarkEnd w:id="21"/>
      <w:bookmarkEnd w:id="22"/>
      <w:bookmarkEnd w:id="23"/>
      <w:bookmarkEnd w:id="27"/>
      <w:bookmarkEnd w:id="28"/>
    </w:p>
    <w:p w14:paraId="1AEC7A34" w14:textId="1CF11953" w:rsidR="001E0B9C" w:rsidRPr="001E0B9C" w:rsidRDefault="001E0B9C" w:rsidP="00D437A7">
      <w:pPr>
        <w:pStyle w:val="Heading2"/>
      </w:pPr>
      <w:bookmarkStart w:id="29" w:name="_Toc6906299"/>
      <w:bookmarkStart w:id="30" w:name="_Toc20904976"/>
      <w:bookmarkStart w:id="31" w:name="_Toc22547908"/>
      <w:r w:rsidRPr="001E0B9C">
        <w:t>Description</w:t>
      </w:r>
      <w:bookmarkEnd w:id="29"/>
      <w:bookmarkEnd w:id="30"/>
      <w:r w:rsidR="00B70AA8">
        <w:t xml:space="preserve"> of the Account Lookup Service</w:t>
      </w:r>
      <w:bookmarkEnd w:id="31"/>
      <w:r w:rsidR="00B70AA8">
        <w:t xml:space="preserve"> </w:t>
      </w:r>
    </w:p>
    <w:p w14:paraId="7D18D588" w14:textId="67057754" w:rsidR="001E0B9C" w:rsidRPr="001E0B9C" w:rsidRDefault="001E0B9C" w:rsidP="00D437A7">
      <w:pPr>
        <w:pStyle w:val="ListParagraph"/>
      </w:pPr>
      <w:r w:rsidRPr="001E0B9C">
        <w:t xml:space="preserve">The Account Lookup Service allows DFSPs to map specific Identifiers for individual customers to the DFSP that provides a Transaction Account for that customer.  Identifiers are used to identify individuals, merchants, billers, government agencies or other enterprises. Any Identifier Type supported by </w:t>
      </w:r>
      <w:r w:rsidR="00B56AA2">
        <w:t>Scheme</w:t>
      </w:r>
      <w:r w:rsidRPr="001E0B9C">
        <w:t xml:space="preserve"> has a defined Identifier Service, the parameters of which </w:t>
      </w:r>
      <w:r w:rsidR="00B479FE">
        <w:t>are shown in the section “</w:t>
      </w:r>
      <w:r w:rsidR="00B479FE">
        <w:fldChar w:fldCharType="begin"/>
      </w:r>
      <w:r w:rsidR="00B479FE">
        <w:instrText xml:space="preserve"> REF _Ref22543355 \h </w:instrText>
      </w:r>
      <w:r w:rsidR="00B479FE">
        <w:fldChar w:fldCharType="separate"/>
      </w:r>
      <w:r w:rsidR="00B479FE">
        <w:t>Scheme Supported Identifiers</w:t>
      </w:r>
      <w:r w:rsidR="00B479FE">
        <w:fldChar w:fldCharType="end"/>
      </w:r>
      <w:r w:rsidR="00B479FE">
        <w:t>” of this document.</w:t>
      </w:r>
    </w:p>
    <w:p w14:paraId="3CC4CEE6" w14:textId="34986F69" w:rsidR="001E0B9C" w:rsidRPr="001E0B9C" w:rsidRDefault="001E0B9C" w:rsidP="00D437A7">
      <w:pPr>
        <w:pStyle w:val="ListParagraph"/>
      </w:pPr>
      <w:r w:rsidRPr="001E0B9C">
        <w:t xml:space="preserve">All Identifier Services ensure that Identifiers used for </w:t>
      </w:r>
      <w:r w:rsidR="00B56AA2">
        <w:t>Scheme</w:t>
      </w:r>
      <w:r w:rsidRPr="001E0B9C">
        <w:t xml:space="preserve"> Transactions are unique within </w:t>
      </w:r>
      <w:r w:rsidR="00B56AA2">
        <w:t>Scheme</w:t>
      </w:r>
      <w:r w:rsidRPr="001E0B9C">
        <w:t xml:space="preserve"> and are associated with a single DFSP who provides the relevant Transaction Account for that customer.   Any Identifier must be associated with a single Transaction Account. </w:t>
      </w:r>
    </w:p>
    <w:p w14:paraId="33813B4C" w14:textId="7230748C" w:rsidR="001E0B9C" w:rsidRPr="001E0B9C" w:rsidRDefault="001E0B9C" w:rsidP="00D437A7">
      <w:pPr>
        <w:pStyle w:val="ListParagraph"/>
      </w:pPr>
      <w:r w:rsidRPr="001E0B9C">
        <w:t xml:space="preserve">DFSPs must complete </w:t>
      </w:r>
      <w:r w:rsidR="00B479FE">
        <w:t>the</w:t>
      </w:r>
      <w:r w:rsidRPr="001E0B9C">
        <w:t xml:space="preserve"> Account Lookup process immediately before initiating a </w:t>
      </w:r>
      <w:r w:rsidR="00B479FE">
        <w:t>Quote</w:t>
      </w:r>
      <w:r w:rsidRPr="001E0B9C">
        <w:t xml:space="preserve"> process unless otherwise permitted in these Guidelines.</w:t>
      </w:r>
    </w:p>
    <w:p w14:paraId="7FCCB3CA" w14:textId="57FA3E3F" w:rsidR="001E0B9C" w:rsidRPr="001E0B9C" w:rsidRDefault="001E0B9C" w:rsidP="00D437A7">
      <w:pPr>
        <w:pStyle w:val="Heading2"/>
      </w:pPr>
      <w:bookmarkStart w:id="32" w:name="_Toc22547909"/>
      <w:r w:rsidRPr="001E0B9C">
        <w:t>Party Request</w:t>
      </w:r>
      <w:bookmarkEnd w:id="32"/>
    </w:p>
    <w:p w14:paraId="6B1A3CC6" w14:textId="38A38FAB" w:rsidR="001E0B9C" w:rsidRPr="001E0B9C" w:rsidRDefault="001E0B9C" w:rsidP="00D437A7">
      <w:pPr>
        <w:pStyle w:val="ListParagraph"/>
        <w:rPr>
          <w:lang w:val="x-none"/>
        </w:rPr>
      </w:pPr>
      <w:r w:rsidRPr="001E0B9C">
        <w:rPr>
          <w:lang w:val="x-none"/>
        </w:rPr>
        <w:t xml:space="preserve">A Party Request is sent by a Payer DFSP to </w:t>
      </w:r>
      <w:r w:rsidR="00B579E7">
        <w:t>the Platform</w:t>
      </w:r>
      <w:r w:rsidRPr="001E0B9C">
        <w:t>.  The Party Request must contain the following key data elements:</w:t>
      </w:r>
    </w:p>
    <w:p w14:paraId="689A6373" w14:textId="47F40FA0" w:rsidR="001E0B9C" w:rsidRPr="00B479FE" w:rsidRDefault="001E0B9C" w:rsidP="001E0B9C">
      <w:pPr>
        <w:pStyle w:val="BodyText"/>
        <w:numPr>
          <w:ilvl w:val="1"/>
          <w:numId w:val="25"/>
        </w:numPr>
        <w:rPr>
          <w:lang w:val="x-none"/>
        </w:rPr>
      </w:pPr>
      <w:r w:rsidRPr="001E0B9C">
        <w:t xml:space="preserve">The </w:t>
      </w:r>
      <w:r w:rsidRPr="001E0B9C">
        <w:rPr>
          <w:lang w:val="x-none"/>
        </w:rPr>
        <w:t>Identifier</w:t>
      </w:r>
      <w:r w:rsidRPr="001E0B9C">
        <w:t xml:space="preserve"> for the intended Payee</w:t>
      </w:r>
    </w:p>
    <w:p w14:paraId="79085532" w14:textId="72045DEB" w:rsidR="00B479FE" w:rsidRPr="001E0B9C" w:rsidRDefault="00B479FE" w:rsidP="001E0B9C">
      <w:pPr>
        <w:pStyle w:val="BodyText"/>
        <w:numPr>
          <w:ilvl w:val="1"/>
          <w:numId w:val="25"/>
        </w:numPr>
        <w:rPr>
          <w:lang w:val="x-none"/>
        </w:rPr>
      </w:pPr>
      <w:r>
        <w:t>The Payer DFSP identifier</w:t>
      </w:r>
    </w:p>
    <w:p w14:paraId="05E625CC" w14:textId="51E53C9B" w:rsidR="001E0B9C" w:rsidRPr="001E0B9C" w:rsidRDefault="00B479FE" w:rsidP="00B579E7">
      <w:pPr>
        <w:pStyle w:val="Comment"/>
      </w:pPr>
      <w:r>
        <w:t>The s</w:t>
      </w:r>
      <w:r w:rsidR="00B56AA2">
        <w:t>cheme</w:t>
      </w:r>
      <w:r w:rsidR="001E0B9C" w:rsidRPr="001E0B9C">
        <w:t xml:space="preserve"> may define additional key data elements which will be required in the Parties Request.</w:t>
      </w:r>
    </w:p>
    <w:p w14:paraId="6944AF9D" w14:textId="7230CCB2" w:rsidR="001E0B9C" w:rsidRPr="001E0B9C" w:rsidRDefault="001E0B9C" w:rsidP="00D437A7">
      <w:pPr>
        <w:pStyle w:val="ListParagraph"/>
      </w:pPr>
      <w:r w:rsidRPr="001E0B9C">
        <w:t xml:space="preserve">The request is forwarded from </w:t>
      </w:r>
      <w:r w:rsidR="00B579E7">
        <w:t>the Platform</w:t>
      </w:r>
      <w:r w:rsidR="00B579E7" w:rsidRPr="001E0B9C">
        <w:t xml:space="preserve"> </w:t>
      </w:r>
      <w:r w:rsidRPr="001E0B9C">
        <w:t xml:space="preserve">to the Account Lookup Service for that Identifier </w:t>
      </w:r>
      <w:r w:rsidR="00B479FE">
        <w:t>type</w:t>
      </w:r>
      <w:r w:rsidRPr="001E0B9C">
        <w:t>.</w:t>
      </w:r>
    </w:p>
    <w:p w14:paraId="0B121632" w14:textId="6DC7E3CC" w:rsidR="001E0B9C" w:rsidRPr="001E0B9C" w:rsidRDefault="001E0B9C" w:rsidP="00D437A7">
      <w:pPr>
        <w:pStyle w:val="ListParagraph"/>
      </w:pPr>
      <w:r w:rsidRPr="001E0B9C">
        <w:t xml:space="preserve">The Identifier Service returns to the Account Lookup Service the identification of the DFSP associated with that Identifier,  if a reference is found.  If it is not, a negative response is returned and this is communicated by </w:t>
      </w:r>
      <w:r w:rsidR="00B579E7">
        <w:t>the Platform</w:t>
      </w:r>
      <w:r w:rsidR="00B579E7" w:rsidRPr="001E0B9C">
        <w:t xml:space="preserve"> </w:t>
      </w:r>
      <w:r w:rsidRPr="001E0B9C">
        <w:t xml:space="preserve">to the Payer DFSP.  If a reference is found, the Account Lookup Service then associates the identified DFSP with the correct </w:t>
      </w:r>
      <w:r w:rsidR="00B56AA2">
        <w:t>Scheme</w:t>
      </w:r>
      <w:r w:rsidRPr="001E0B9C">
        <w:t xml:space="preserve"> DFSP ID.</w:t>
      </w:r>
    </w:p>
    <w:p w14:paraId="5A02020B" w14:textId="77777777" w:rsidR="00235D69" w:rsidRDefault="00235D69" w:rsidP="00B579E7">
      <w:pPr>
        <w:pStyle w:val="ListParagraph"/>
        <w:numPr>
          <w:ilvl w:val="0"/>
          <w:numId w:val="0"/>
        </w:numPr>
        <w:ind w:left="1080"/>
      </w:pPr>
    </w:p>
    <w:p w14:paraId="3B7DF6BC" w14:textId="3D03F7C7" w:rsidR="00235D69" w:rsidRDefault="00235D69" w:rsidP="00235D69">
      <w:pPr>
        <w:pStyle w:val="Heading2"/>
      </w:pPr>
      <w:bookmarkStart w:id="33" w:name="_Toc22547910"/>
      <w:r>
        <w:lastRenderedPageBreak/>
        <w:t>Parties Query</w:t>
      </w:r>
      <w:bookmarkEnd w:id="33"/>
    </w:p>
    <w:p w14:paraId="4FEA2ED1" w14:textId="63423546" w:rsidR="001E0B9C" w:rsidRPr="001E0B9C" w:rsidRDefault="001E0B9C" w:rsidP="00D437A7">
      <w:pPr>
        <w:pStyle w:val="ListParagraph"/>
      </w:pPr>
      <w:r w:rsidRPr="001E0B9C">
        <w:t xml:space="preserve">If </w:t>
      </w:r>
      <w:r w:rsidR="00235D69">
        <w:t>the Party Request succeeds in identifying a Payee DFSP</w:t>
      </w:r>
      <w:r w:rsidRPr="001E0B9C">
        <w:t xml:space="preserve">, </w:t>
      </w:r>
      <w:r w:rsidR="00B579E7">
        <w:t>the Platform</w:t>
      </w:r>
      <w:r w:rsidR="00B579E7" w:rsidRPr="001E0B9C">
        <w:t xml:space="preserve"> </w:t>
      </w:r>
      <w:r w:rsidRPr="001E0B9C">
        <w:t xml:space="preserve">then executes a Parties Query to the identified DFSP to determine if the DFSP is willing to accept a Quote Request directed to that Identifier. </w:t>
      </w:r>
    </w:p>
    <w:p w14:paraId="6612D9AC" w14:textId="3632DAEB" w:rsidR="001E0B9C" w:rsidRPr="001E0B9C" w:rsidRDefault="001E0B9C" w:rsidP="00D437A7">
      <w:pPr>
        <w:pStyle w:val="Heading2"/>
      </w:pPr>
      <w:bookmarkStart w:id="34" w:name="_Toc22547911"/>
      <w:r w:rsidRPr="001E0B9C">
        <w:t>Parties Query Response</w:t>
      </w:r>
      <w:bookmarkEnd w:id="34"/>
    </w:p>
    <w:p w14:paraId="7C357BD7" w14:textId="77777777" w:rsidR="001E0B9C" w:rsidRPr="001E0B9C" w:rsidRDefault="001E0B9C" w:rsidP="00A90E4E">
      <w:pPr>
        <w:pStyle w:val="ListParagraph"/>
      </w:pPr>
      <w:r w:rsidRPr="001E0B9C">
        <w:t>The identified DFSP responds either with a positive Parties Query Response or with an error response.  If positive, the Parties Query Response must contain the following key data elements:</w:t>
      </w:r>
    </w:p>
    <w:p w14:paraId="2ADCD793" w14:textId="77777777" w:rsidR="001E0B9C" w:rsidRPr="001E0B9C" w:rsidRDefault="001E0B9C" w:rsidP="00A90E4E">
      <w:pPr>
        <w:pStyle w:val="ListParagraph"/>
        <w:numPr>
          <w:ilvl w:val="1"/>
          <w:numId w:val="2"/>
        </w:numPr>
      </w:pPr>
      <w:r w:rsidRPr="001E0B9C">
        <w:t>The full Name of the Payee</w:t>
      </w:r>
    </w:p>
    <w:p w14:paraId="7546EE9A" w14:textId="77777777" w:rsidR="001E0B9C" w:rsidRPr="001E0B9C" w:rsidRDefault="001E0B9C" w:rsidP="00A90E4E">
      <w:pPr>
        <w:pStyle w:val="ListParagraph"/>
        <w:numPr>
          <w:ilvl w:val="1"/>
          <w:numId w:val="2"/>
        </w:numPr>
      </w:pPr>
      <w:r w:rsidRPr="001E0B9C">
        <w:t>The Payer DFSP Identifier</w:t>
      </w:r>
    </w:p>
    <w:p w14:paraId="3D3C7FBC" w14:textId="77777777" w:rsidR="001E0B9C" w:rsidRPr="001E0B9C" w:rsidRDefault="001E0B9C" w:rsidP="00A90E4E">
      <w:pPr>
        <w:pStyle w:val="ListParagraph"/>
        <w:numPr>
          <w:ilvl w:val="1"/>
          <w:numId w:val="2"/>
        </w:numPr>
      </w:pPr>
      <w:r w:rsidRPr="001E0B9C">
        <w:t>The Transaction Account Type, which specifies whether the Account is a bank account or a wallet</w:t>
      </w:r>
    </w:p>
    <w:p w14:paraId="54FD1774" w14:textId="77777777" w:rsidR="001E0B9C" w:rsidRPr="003C6A97" w:rsidRDefault="001E0B9C" w:rsidP="00A90E4E">
      <w:pPr>
        <w:pStyle w:val="ListParagraph"/>
        <w:numPr>
          <w:ilvl w:val="1"/>
          <w:numId w:val="2"/>
        </w:numPr>
      </w:pPr>
      <w:r w:rsidRPr="001E0B9C">
        <w:t>The Transaction Account Holder Type, which specifies whether the Transaction Account Holder is a consumer, a merchant (including other enterprise types) or a government agency.</w:t>
      </w:r>
    </w:p>
    <w:p w14:paraId="0C7993E9" w14:textId="308372C8" w:rsidR="001E0B9C" w:rsidRPr="001E0B9C" w:rsidRDefault="001E0B9C" w:rsidP="001E0B9C">
      <w:pPr>
        <w:pStyle w:val="BodyText"/>
        <w:numPr>
          <w:ilvl w:val="1"/>
          <w:numId w:val="25"/>
        </w:numPr>
        <w:rPr>
          <w:lang w:val="x-none"/>
        </w:rPr>
      </w:pPr>
      <w:r w:rsidRPr="003C6A97">
        <w:t xml:space="preserve">If the Payee is a Merchant, the Merchant Category Code.  These </w:t>
      </w:r>
      <w:r w:rsidRPr="001E0B9C">
        <w:t xml:space="preserve">codes are found in </w:t>
      </w:r>
      <w:r w:rsidR="00DD0EC0">
        <w:t>an appendix to this document.</w:t>
      </w:r>
    </w:p>
    <w:p w14:paraId="2F2C1229" w14:textId="69F16DC9" w:rsidR="001E0B9C" w:rsidRPr="001E0B9C" w:rsidRDefault="00DD0EC0" w:rsidP="00DD0EC0">
      <w:pPr>
        <w:pStyle w:val="Comment"/>
        <w:rPr>
          <w:lang w:val="x-none"/>
        </w:rPr>
      </w:pPr>
      <w:r>
        <w:t>The s</w:t>
      </w:r>
      <w:r w:rsidR="00B56AA2">
        <w:t>cheme</w:t>
      </w:r>
      <w:r w:rsidR="001E0B9C" w:rsidRPr="001E0B9C">
        <w:t xml:space="preserve"> may define additional data elements required in the Parties Query Response.</w:t>
      </w:r>
    </w:p>
    <w:p w14:paraId="48C1716E" w14:textId="62D27856" w:rsidR="001E0B9C" w:rsidRPr="001E0B9C" w:rsidRDefault="00DD0EC0" w:rsidP="00A90E4E">
      <w:pPr>
        <w:pStyle w:val="ListParagraph"/>
        <w:rPr>
          <w:lang w:val="x-none"/>
        </w:rPr>
      </w:pPr>
      <w:r>
        <w:t xml:space="preserve">The </w:t>
      </w:r>
      <w:r w:rsidR="00B579E7">
        <w:t>Platform</w:t>
      </w:r>
      <w:r w:rsidR="00B579E7" w:rsidRPr="001E0B9C">
        <w:rPr>
          <w:lang w:val="x-none"/>
        </w:rPr>
        <w:t xml:space="preserve"> </w:t>
      </w:r>
      <w:r w:rsidR="001E0B9C" w:rsidRPr="001E0B9C">
        <w:rPr>
          <w:lang w:val="x-none"/>
        </w:rPr>
        <w:t>responds to the Payer DFSP with the result of the Parties Query Response</w:t>
      </w:r>
    </w:p>
    <w:p w14:paraId="0EAD44FE" w14:textId="77777777" w:rsidR="00B70AA8" w:rsidRDefault="00B70AA8">
      <w:pPr>
        <w:spacing w:before="0" w:after="0" w:line="240" w:lineRule="auto"/>
        <w:rPr>
          <w:b/>
          <w:bCs/>
          <w:color w:val="000000"/>
          <w:sz w:val="28"/>
          <w:szCs w:val="32"/>
        </w:rPr>
      </w:pPr>
      <w:bookmarkStart w:id="35" w:name="_Toc22539286"/>
      <w:r>
        <w:br w:type="page"/>
      </w:r>
    </w:p>
    <w:p w14:paraId="40296E30" w14:textId="64E9FE19" w:rsidR="001E0B9C" w:rsidRPr="001E0B9C" w:rsidRDefault="001E0B9C" w:rsidP="00A90E4E">
      <w:pPr>
        <w:pStyle w:val="Heading1"/>
      </w:pPr>
      <w:bookmarkStart w:id="36" w:name="_Toc22547912"/>
      <w:r w:rsidRPr="001E0B9C">
        <w:lastRenderedPageBreak/>
        <w:t xml:space="preserve">The </w:t>
      </w:r>
      <w:r w:rsidR="007F2225">
        <w:t>Quote</w:t>
      </w:r>
      <w:r w:rsidRPr="001E0B9C">
        <w:t xml:space="preserve"> Service</w:t>
      </w:r>
      <w:bookmarkEnd w:id="24"/>
      <w:bookmarkEnd w:id="25"/>
      <w:bookmarkEnd w:id="26"/>
      <w:bookmarkEnd w:id="35"/>
      <w:bookmarkEnd w:id="36"/>
    </w:p>
    <w:p w14:paraId="7F4A58A4" w14:textId="66C624B4" w:rsidR="00AF2425" w:rsidRDefault="00AF2425" w:rsidP="00AF2425">
      <w:pPr>
        <w:pStyle w:val="Heading2"/>
      </w:pPr>
      <w:bookmarkStart w:id="37" w:name="_Toc22547913"/>
      <w:r>
        <w:t xml:space="preserve">Description of the </w:t>
      </w:r>
      <w:r w:rsidR="007F2225">
        <w:t>Quote</w:t>
      </w:r>
      <w:r>
        <w:t xml:space="preserve"> Service</w:t>
      </w:r>
      <w:bookmarkEnd w:id="37"/>
    </w:p>
    <w:p w14:paraId="1075107D" w14:textId="0F969536" w:rsidR="001E0B9C" w:rsidRPr="001E0B9C" w:rsidRDefault="001E0B9C" w:rsidP="00A90E4E">
      <w:pPr>
        <w:pStyle w:val="ListParagraph"/>
      </w:pPr>
      <w:r w:rsidRPr="001E0B9C">
        <w:t xml:space="preserve">The Quote </w:t>
      </w:r>
      <w:r w:rsidR="007F2225">
        <w:t>Process</w:t>
      </w:r>
      <w:r w:rsidRPr="001E0B9C">
        <w:t xml:space="preserve"> precedes the Transfer </w:t>
      </w:r>
      <w:r w:rsidR="007F2225">
        <w:t>Process, and allows the Payer and Payee DFSP to exchange certain information prior to the Transfer</w:t>
      </w:r>
      <w:r w:rsidRPr="001E0B9C">
        <w:t xml:space="preserve">.  </w:t>
      </w:r>
    </w:p>
    <w:p w14:paraId="6C72F06C" w14:textId="77777777" w:rsidR="001E0B9C" w:rsidRPr="001E0B9C" w:rsidRDefault="001E0B9C" w:rsidP="00A90E4E">
      <w:pPr>
        <w:pStyle w:val="ListParagraph"/>
      </w:pPr>
      <w:r w:rsidRPr="001E0B9C">
        <w:t>The Quote Process must be completed before a Payer DFSP initiates the Transfer Process.  This is true for all Use Cases and Secondary Use Cases.</w:t>
      </w:r>
    </w:p>
    <w:p w14:paraId="107E5327" w14:textId="77777777" w:rsidR="001E0B9C" w:rsidRPr="001E0B9C" w:rsidRDefault="001E0B9C" w:rsidP="00A90E4E">
      <w:pPr>
        <w:pStyle w:val="ListParagraph"/>
      </w:pPr>
      <w:r w:rsidRPr="001E0B9C">
        <w:t xml:space="preserve">The steps in the Quote Process are shown below. </w:t>
      </w:r>
    </w:p>
    <w:p w14:paraId="5948B2A4" w14:textId="77777777" w:rsidR="001E0B9C" w:rsidRPr="001E0B9C" w:rsidRDefault="001E0B9C" w:rsidP="00A90E4E">
      <w:pPr>
        <w:pStyle w:val="Heading2"/>
      </w:pPr>
      <w:bookmarkStart w:id="38" w:name="_Toc22547914"/>
      <w:r w:rsidRPr="001E0B9C">
        <w:t>Quote Request</w:t>
      </w:r>
      <w:bookmarkEnd w:id="38"/>
      <w:r w:rsidRPr="001E0B9C">
        <w:t xml:space="preserve"> </w:t>
      </w:r>
    </w:p>
    <w:p w14:paraId="54FA359D" w14:textId="4CA25B00" w:rsidR="001E0B9C" w:rsidRPr="001E0B9C" w:rsidRDefault="001E0B9C" w:rsidP="00A90E4E">
      <w:pPr>
        <w:pStyle w:val="ListParagraph"/>
      </w:pPr>
      <w:r w:rsidRPr="001E0B9C">
        <w:t xml:space="preserve">A Quote Request is sent by a Payer DFSP to the Payee DFSP; the Quote Request is recorded by </w:t>
      </w:r>
      <w:r w:rsidR="00B579E7">
        <w:t>the Platform</w:t>
      </w:r>
      <w:r w:rsidRPr="001E0B9C">
        <w:t>.  The  Quote Request must contain the following key data elements:</w:t>
      </w:r>
    </w:p>
    <w:p w14:paraId="1DE7A16D" w14:textId="77777777" w:rsidR="001E0B9C" w:rsidRPr="001E0B9C" w:rsidRDefault="001E0B9C" w:rsidP="00A90E4E">
      <w:pPr>
        <w:pStyle w:val="ListParagraph"/>
        <w:numPr>
          <w:ilvl w:val="1"/>
          <w:numId w:val="2"/>
        </w:numPr>
      </w:pPr>
      <w:r w:rsidRPr="001E0B9C">
        <w:t xml:space="preserve">The Transfer Amount </w:t>
      </w:r>
    </w:p>
    <w:p w14:paraId="5A28A0D2" w14:textId="77777777" w:rsidR="001E0B9C" w:rsidRPr="001E0B9C" w:rsidRDefault="001E0B9C" w:rsidP="00A90E4E">
      <w:pPr>
        <w:pStyle w:val="ListParagraph"/>
        <w:numPr>
          <w:ilvl w:val="1"/>
          <w:numId w:val="2"/>
        </w:numPr>
      </w:pPr>
      <w:r w:rsidRPr="001E0B9C">
        <w:t xml:space="preserve">The Amount Type set as a Send Amount.  </w:t>
      </w:r>
    </w:p>
    <w:p w14:paraId="63AE8A67" w14:textId="77777777" w:rsidR="001E0B9C" w:rsidRPr="001E0B9C" w:rsidRDefault="001E0B9C" w:rsidP="00A90E4E">
      <w:pPr>
        <w:pStyle w:val="ListParagraph"/>
        <w:numPr>
          <w:ilvl w:val="1"/>
          <w:numId w:val="2"/>
        </w:numPr>
      </w:pPr>
      <w:r w:rsidRPr="001E0B9C">
        <w:t xml:space="preserve">The complete set of Party Information that was returned from the Parties Request Response.  </w:t>
      </w:r>
    </w:p>
    <w:p w14:paraId="3A0083C2" w14:textId="77777777" w:rsidR="001E0B9C" w:rsidRPr="003C6A97" w:rsidRDefault="001E0B9C" w:rsidP="00A90E4E">
      <w:pPr>
        <w:pStyle w:val="ListParagraph"/>
        <w:numPr>
          <w:ilvl w:val="1"/>
          <w:numId w:val="2"/>
        </w:numPr>
      </w:pPr>
      <w:r w:rsidRPr="003C6A97">
        <w:t>The Full Name of the Payer (the Transaction Account Holder at the Payer DFSP)</w:t>
      </w:r>
    </w:p>
    <w:p w14:paraId="40CB8A5C" w14:textId="68597C2F" w:rsidR="001E0B9C" w:rsidRPr="003C6A97" w:rsidRDefault="001E0B9C" w:rsidP="00A90E4E">
      <w:pPr>
        <w:pStyle w:val="ListParagraph"/>
        <w:numPr>
          <w:ilvl w:val="1"/>
          <w:numId w:val="2"/>
        </w:numPr>
      </w:pPr>
      <w:r w:rsidRPr="003C6A97">
        <w:t xml:space="preserve">Transaction Type data required for the Use Case and Secondary Use Case of the Transaction, as specified in </w:t>
      </w:r>
      <w:r w:rsidR="00DD0EC0" w:rsidRPr="003C6A97">
        <w:t>the Use Case Appendix to this document.</w:t>
      </w:r>
    </w:p>
    <w:p w14:paraId="5B87BFF1" w14:textId="6E066E01" w:rsidR="001E0B9C" w:rsidRPr="001E0B9C" w:rsidRDefault="001E0B9C" w:rsidP="00A90E4E">
      <w:pPr>
        <w:pStyle w:val="ListParagraph"/>
        <w:numPr>
          <w:ilvl w:val="1"/>
          <w:numId w:val="2"/>
        </w:numPr>
      </w:pPr>
      <w:r w:rsidRPr="003C6A97">
        <w:t xml:space="preserve">An expiry time, the allowable parameters of which will be specified by the </w:t>
      </w:r>
      <w:r w:rsidR="00DD0EC0" w:rsidRPr="003C6A97">
        <w:t>s</w:t>
      </w:r>
      <w:r w:rsidR="00984824" w:rsidRPr="003C6A97">
        <w:t>cheme</w:t>
      </w:r>
      <w:r w:rsidRPr="001E0B9C">
        <w:t xml:space="preserve"> from time to time.</w:t>
      </w:r>
    </w:p>
    <w:p w14:paraId="01DB5633" w14:textId="4005AA2F" w:rsidR="001E0B9C" w:rsidRPr="001E0B9C" w:rsidRDefault="00A90E4E" w:rsidP="00B555E0">
      <w:pPr>
        <w:pStyle w:val="Comment"/>
      </w:pPr>
      <w:r>
        <w:t>The s</w:t>
      </w:r>
      <w:r w:rsidR="00B56AA2">
        <w:t>cheme</w:t>
      </w:r>
      <w:r w:rsidR="001E0B9C" w:rsidRPr="001E0B9C">
        <w:t xml:space="preserve"> may define additional key data elements which will be required in the Parties Query Response.</w:t>
      </w:r>
    </w:p>
    <w:p w14:paraId="5686873E" w14:textId="2352FCC0" w:rsidR="001E0B9C" w:rsidRPr="001E0B9C" w:rsidRDefault="001E0B9C" w:rsidP="00A90E4E">
      <w:pPr>
        <w:pStyle w:val="ListParagraph"/>
        <w:rPr>
          <w:lang w:val="x-none"/>
        </w:rPr>
      </w:pPr>
      <w:r w:rsidRPr="001E0B9C">
        <w:t xml:space="preserve">A Quote Request for an amount above the </w:t>
      </w:r>
      <w:r w:rsidR="00B56AA2">
        <w:t>Scheme</w:t>
      </w:r>
      <w:r w:rsidRPr="001E0B9C">
        <w:t xml:space="preserve"> Transaction </w:t>
      </w:r>
      <w:r w:rsidR="00B555E0">
        <w:t xml:space="preserve">Value </w:t>
      </w:r>
      <w:r w:rsidRPr="001E0B9C">
        <w:t xml:space="preserve">Limit will be rejected by </w:t>
      </w:r>
      <w:r w:rsidR="00B579E7">
        <w:t>the Platform</w:t>
      </w:r>
      <w:r w:rsidR="00B579E7" w:rsidRPr="001E0B9C">
        <w:t xml:space="preserve"> </w:t>
      </w:r>
      <w:r w:rsidRPr="001E0B9C">
        <w:t>and returned to the Payer DFSP.</w:t>
      </w:r>
    </w:p>
    <w:p w14:paraId="01FF2F85" w14:textId="77777777" w:rsidR="001E0B9C" w:rsidRPr="001E0B9C" w:rsidRDefault="001E0B9C" w:rsidP="00A90E4E">
      <w:pPr>
        <w:pStyle w:val="Heading2"/>
      </w:pPr>
      <w:bookmarkStart w:id="39" w:name="_Toc22547915"/>
      <w:r w:rsidRPr="001E0B9C">
        <w:t>Quote Response</w:t>
      </w:r>
      <w:bookmarkEnd w:id="39"/>
    </w:p>
    <w:p w14:paraId="35CEAB34" w14:textId="77777777" w:rsidR="001E0B9C" w:rsidRPr="001E0B9C" w:rsidRDefault="001E0B9C" w:rsidP="00A90E4E">
      <w:pPr>
        <w:pStyle w:val="ListParagraph"/>
      </w:pPr>
      <w:r w:rsidRPr="001E0B9C">
        <w:t>A Quote Response is sent by the Payee DFSP to the Payer DFSP; the Quote Response is recorded by the Platform.  The Payee DFSP is required to respond to a Quote Request.</w:t>
      </w:r>
    </w:p>
    <w:p w14:paraId="548AB1F9" w14:textId="77777777" w:rsidR="001E0B9C" w:rsidRPr="001E0B9C" w:rsidRDefault="001E0B9C" w:rsidP="00A90E4E">
      <w:pPr>
        <w:pStyle w:val="ListParagraph"/>
      </w:pPr>
      <w:r w:rsidRPr="001E0B9C">
        <w:t>The Quote Response must contain the following key data elements:</w:t>
      </w:r>
    </w:p>
    <w:p w14:paraId="67DA8442" w14:textId="77777777" w:rsidR="001E0B9C" w:rsidRPr="001E0B9C" w:rsidRDefault="001E0B9C" w:rsidP="00A90E4E">
      <w:pPr>
        <w:pStyle w:val="ListParagraph"/>
        <w:numPr>
          <w:ilvl w:val="1"/>
          <w:numId w:val="2"/>
        </w:numPr>
        <w:rPr>
          <w:lang w:val="x-none"/>
        </w:rPr>
      </w:pPr>
      <w:r w:rsidRPr="001E0B9C">
        <w:t xml:space="preserve">The Transfer Amount </w:t>
      </w:r>
    </w:p>
    <w:p w14:paraId="4510B9E8" w14:textId="367EA705" w:rsidR="001E0B9C" w:rsidRPr="001E0B9C" w:rsidRDefault="001E0B9C" w:rsidP="00A90E4E">
      <w:pPr>
        <w:pStyle w:val="ListParagraph"/>
        <w:numPr>
          <w:ilvl w:val="1"/>
          <w:numId w:val="2"/>
        </w:numPr>
        <w:rPr>
          <w:lang w:val="x-none"/>
        </w:rPr>
      </w:pPr>
      <w:r w:rsidRPr="001E0B9C">
        <w:lastRenderedPageBreak/>
        <w:t xml:space="preserve">An expiry time, the allowable parameters of which will be specified by the </w:t>
      </w:r>
      <w:r w:rsidR="00984824">
        <w:t>Scheme</w:t>
      </w:r>
      <w:r w:rsidRPr="001E0B9C">
        <w:t xml:space="preserve"> from time to time.</w:t>
      </w:r>
    </w:p>
    <w:p w14:paraId="2DB8E2A2" w14:textId="75AF6537" w:rsidR="001E0B9C" w:rsidRPr="001E0B9C" w:rsidRDefault="001E0B9C" w:rsidP="00A90E4E">
      <w:pPr>
        <w:pStyle w:val="ListParagraph"/>
        <w:numPr>
          <w:ilvl w:val="1"/>
          <w:numId w:val="2"/>
        </w:numPr>
        <w:rPr>
          <w:lang w:val="x-none"/>
        </w:rPr>
      </w:pPr>
      <w:r w:rsidRPr="001E0B9C">
        <w:t>The signed Transaction Object which contains the parameters of the transfer.  The Transaction Object</w:t>
      </w:r>
      <w:r w:rsidRPr="001E0B9C">
        <w:rPr>
          <w:lang w:val="x-none"/>
        </w:rPr>
        <w:t xml:space="preserve"> is the authoritative description of the transaction for the purposes of </w:t>
      </w:r>
      <w:r w:rsidR="00B56AA2">
        <w:rPr>
          <w:lang w:val="x-none"/>
        </w:rPr>
        <w:t>Scheme</w:t>
      </w:r>
      <w:r w:rsidRPr="001E0B9C">
        <w:rPr>
          <w:lang w:val="x-none"/>
        </w:rPr>
        <w:t xml:space="preserve"> reporting, fraud management and dispute resolution.  </w:t>
      </w:r>
    </w:p>
    <w:p w14:paraId="28DB232A" w14:textId="69D4FD19" w:rsidR="001E0B9C" w:rsidRPr="001E0B9C" w:rsidRDefault="00A90E4E" w:rsidP="00B555E0">
      <w:pPr>
        <w:pStyle w:val="Comment"/>
      </w:pPr>
      <w:r>
        <w:t>The s</w:t>
      </w:r>
      <w:r w:rsidR="00B56AA2">
        <w:t>cheme</w:t>
      </w:r>
      <w:r w:rsidR="001E0B9C" w:rsidRPr="001E0B9C">
        <w:t xml:space="preserve"> may define additional key data elements which will be required in the Parties Query Response.</w:t>
      </w:r>
    </w:p>
    <w:p w14:paraId="79E0D294" w14:textId="77777777" w:rsidR="001E0B9C" w:rsidRPr="001E0B9C" w:rsidRDefault="001E0B9C" w:rsidP="00A90E4E">
      <w:pPr>
        <w:pStyle w:val="ListParagraph"/>
      </w:pPr>
      <w:r w:rsidRPr="001E0B9C">
        <w:t xml:space="preserve">The Quote Response is signed by the Payee DFSP and defines the parameters of the Transaction; the Payer DFSP cannot change these parameters in the Transfer Process.  </w:t>
      </w:r>
      <w:bookmarkStart w:id="40" w:name="_Toc6906304"/>
      <w:bookmarkStart w:id="41" w:name="_Toc20904984"/>
    </w:p>
    <w:p w14:paraId="40FB6D2E" w14:textId="784E848D" w:rsidR="001E0B9C" w:rsidRDefault="001E0B9C" w:rsidP="00A90E4E">
      <w:pPr>
        <w:pStyle w:val="Heading1"/>
      </w:pPr>
      <w:bookmarkStart w:id="42" w:name="_Toc22539287"/>
      <w:bookmarkStart w:id="43" w:name="_Toc22547916"/>
      <w:r w:rsidRPr="001E0B9C">
        <w:t xml:space="preserve">The Transfer </w:t>
      </w:r>
      <w:bookmarkEnd w:id="40"/>
      <w:bookmarkEnd w:id="41"/>
      <w:bookmarkEnd w:id="42"/>
      <w:r w:rsidR="00407CF8">
        <w:t>Service</w:t>
      </w:r>
      <w:bookmarkEnd w:id="43"/>
    </w:p>
    <w:p w14:paraId="77401F9D" w14:textId="72C24053" w:rsidR="00407CF8" w:rsidRDefault="00407CF8" w:rsidP="00407CF8">
      <w:pPr>
        <w:pStyle w:val="Heading2"/>
      </w:pPr>
      <w:bookmarkStart w:id="44" w:name="_Toc22547917"/>
      <w:r>
        <w:t>Description</w:t>
      </w:r>
      <w:r w:rsidR="00B70AA8">
        <w:t xml:space="preserve"> of the Transfer </w:t>
      </w:r>
      <w:r w:rsidR="005A5D7E">
        <w:t>Service</w:t>
      </w:r>
      <w:bookmarkEnd w:id="44"/>
    </w:p>
    <w:p w14:paraId="2C5B02A1" w14:textId="5609C969" w:rsidR="00407CF8" w:rsidRPr="00407CF8" w:rsidRDefault="00407CF8" w:rsidP="00407CF8">
      <w:pPr>
        <w:pStyle w:val="ListParagraph"/>
      </w:pPr>
      <w:r>
        <w:t xml:space="preserve">The Transfer Service is the means by which the </w:t>
      </w:r>
      <w:r w:rsidR="00B70AA8">
        <w:t xml:space="preserve">actual transfer of funds is accomplished between Payer DFSP and Payee DFSP.   </w:t>
      </w:r>
      <w:r w:rsidR="005A5D7E">
        <w:t xml:space="preserve">The Transfer Request is the key process within the service.  </w:t>
      </w:r>
      <w:r w:rsidR="00B70AA8">
        <w:t xml:space="preserve">A </w:t>
      </w:r>
      <w:r w:rsidR="005A5D7E">
        <w:t>Transfer Request</w:t>
      </w:r>
      <w:r w:rsidR="00B70AA8">
        <w:t xml:space="preserve"> </w:t>
      </w:r>
      <w:r w:rsidR="005A5D7E">
        <w:t>must be</w:t>
      </w:r>
      <w:r w:rsidR="00B70AA8">
        <w:t xml:space="preserve"> preceded by a Quote process. </w:t>
      </w:r>
    </w:p>
    <w:p w14:paraId="08984978" w14:textId="77777777" w:rsidR="001E0B9C" w:rsidRPr="001E0B9C" w:rsidRDefault="001E0B9C" w:rsidP="00A90E4E">
      <w:pPr>
        <w:pStyle w:val="Heading2"/>
      </w:pPr>
      <w:bookmarkStart w:id="45" w:name="_Toc22547918"/>
      <w:r w:rsidRPr="001E0B9C">
        <w:t>Transfer Request</w:t>
      </w:r>
      <w:bookmarkEnd w:id="45"/>
    </w:p>
    <w:p w14:paraId="55472635" w14:textId="43CEF146" w:rsidR="001E0B9C" w:rsidRPr="001E0B9C" w:rsidRDefault="001E0B9C" w:rsidP="00A90E4E">
      <w:pPr>
        <w:pStyle w:val="ListParagraph"/>
      </w:pPr>
      <w:r w:rsidRPr="001E0B9C">
        <w:t xml:space="preserve">A Transfer Request is sent by a Payer DFSP to the Payee DFSP via the Transfer Service at </w:t>
      </w:r>
      <w:r w:rsidR="00B56AA2">
        <w:t>Scheme</w:t>
      </w:r>
      <w:r w:rsidRPr="001E0B9C">
        <w:t xml:space="preserve">.  </w:t>
      </w:r>
      <w:r w:rsidR="00B579E7">
        <w:t>The Platform</w:t>
      </w:r>
      <w:r w:rsidR="00B579E7" w:rsidRPr="001E0B9C">
        <w:t xml:space="preserve"> </w:t>
      </w:r>
      <w:r w:rsidRPr="001E0B9C">
        <w:t>records the  Transfer Request.  The Transfer Request must contain the following key data elements:</w:t>
      </w:r>
    </w:p>
    <w:p w14:paraId="2591A023" w14:textId="77777777" w:rsidR="001E0B9C" w:rsidRPr="001E0B9C" w:rsidRDefault="001E0B9C" w:rsidP="00A90E4E">
      <w:pPr>
        <w:pStyle w:val="ListParagraph"/>
        <w:numPr>
          <w:ilvl w:val="1"/>
          <w:numId w:val="2"/>
        </w:numPr>
      </w:pPr>
      <w:r w:rsidRPr="001E0B9C">
        <w:t>The Payer and Payee DFSP Identifiers</w:t>
      </w:r>
    </w:p>
    <w:p w14:paraId="5EB9333B" w14:textId="77777777" w:rsidR="001E0B9C" w:rsidRPr="001E0B9C" w:rsidRDefault="001E0B9C" w:rsidP="00A90E4E">
      <w:pPr>
        <w:pStyle w:val="ListParagraph"/>
        <w:numPr>
          <w:ilvl w:val="1"/>
          <w:numId w:val="2"/>
        </w:numPr>
      </w:pPr>
      <w:r w:rsidRPr="001E0B9C">
        <w:t>The Transaction Amount</w:t>
      </w:r>
    </w:p>
    <w:p w14:paraId="01EF5A72" w14:textId="77777777" w:rsidR="001E0B9C" w:rsidRPr="001E0B9C" w:rsidRDefault="001E0B9C" w:rsidP="00A90E4E">
      <w:pPr>
        <w:pStyle w:val="ListParagraph"/>
        <w:numPr>
          <w:ilvl w:val="1"/>
          <w:numId w:val="2"/>
        </w:numPr>
      </w:pPr>
      <w:r w:rsidRPr="001E0B9C">
        <w:t>An ILP packet representing the Transaction Object</w:t>
      </w:r>
    </w:p>
    <w:p w14:paraId="566D6C21" w14:textId="589B5148" w:rsidR="001E0B9C" w:rsidRPr="001E0B9C" w:rsidRDefault="001E0B9C" w:rsidP="00A90E4E">
      <w:pPr>
        <w:pStyle w:val="ListParagraph"/>
        <w:numPr>
          <w:ilvl w:val="1"/>
          <w:numId w:val="2"/>
        </w:numPr>
      </w:pPr>
      <w:r w:rsidRPr="001E0B9C">
        <w:t xml:space="preserve">An expiry time, the allowable parameters of which will be specified by the </w:t>
      </w:r>
      <w:r w:rsidR="00984824">
        <w:t>Scheme</w:t>
      </w:r>
      <w:r w:rsidRPr="001E0B9C">
        <w:t xml:space="preserve"> from time to time.</w:t>
      </w:r>
    </w:p>
    <w:p w14:paraId="3EDA07FB" w14:textId="79D37447" w:rsidR="001E0B9C" w:rsidRPr="001E0B9C" w:rsidRDefault="00A90E4E" w:rsidP="00B555E0">
      <w:pPr>
        <w:pStyle w:val="Comment"/>
      </w:pPr>
      <w:r>
        <w:t>The s</w:t>
      </w:r>
      <w:r w:rsidR="00B56AA2">
        <w:t>cheme</w:t>
      </w:r>
      <w:r w:rsidR="001E0B9C" w:rsidRPr="001E0B9C">
        <w:t xml:space="preserve"> may define additional key data elements which will be required in the Transfer Request.</w:t>
      </w:r>
    </w:p>
    <w:p w14:paraId="4D70F86E" w14:textId="77777777" w:rsidR="001E0B9C" w:rsidRPr="001E0B9C" w:rsidRDefault="001E0B9C" w:rsidP="00A90E4E">
      <w:pPr>
        <w:pStyle w:val="ListParagraph"/>
      </w:pPr>
      <w:r w:rsidRPr="001E0B9C">
        <w:t xml:space="preserve">The Transfer Request is signed by the Payer DFSP </w:t>
      </w:r>
    </w:p>
    <w:p w14:paraId="01F78269" w14:textId="74186463" w:rsidR="001E0B9C" w:rsidRPr="001E0B9C" w:rsidRDefault="00A90E4E" w:rsidP="00A90E4E">
      <w:pPr>
        <w:pStyle w:val="ListParagraph"/>
      </w:pPr>
      <w:r>
        <w:t xml:space="preserve">The </w:t>
      </w:r>
      <w:r w:rsidR="00B579E7">
        <w:t>Platform</w:t>
      </w:r>
      <w:r w:rsidR="001E0B9C" w:rsidRPr="001E0B9C">
        <w:t xml:space="preserve"> performs a Transfer Approval process to determine if the proposed Transfer can be settled.  The Transfer Approval process is further defined in the </w:t>
      </w:r>
      <w:r w:rsidR="001E0B9C" w:rsidRPr="001E0B9C">
        <w:fldChar w:fldCharType="begin"/>
      </w:r>
      <w:r w:rsidR="001E0B9C" w:rsidRPr="001E0B9C">
        <w:instrText xml:space="preserve"> REF _Ref17869390 \h  \* MERGEFORMAT </w:instrText>
      </w:r>
      <w:r w:rsidR="001E0B9C" w:rsidRPr="001E0B9C">
        <w:fldChar w:fldCharType="separate"/>
      </w:r>
      <w:r w:rsidR="001E0B9C" w:rsidRPr="001E0B9C">
        <w:t>Settlement Service</w:t>
      </w:r>
      <w:r w:rsidR="001E0B9C" w:rsidRPr="001E0B9C">
        <w:fldChar w:fldCharType="end"/>
      </w:r>
      <w:r w:rsidR="001E0B9C" w:rsidRPr="001E0B9C">
        <w:t xml:space="preserve"> section of this document.</w:t>
      </w:r>
    </w:p>
    <w:p w14:paraId="0F529F95" w14:textId="77777777" w:rsidR="001E0B9C" w:rsidRPr="001E0B9C" w:rsidRDefault="001E0B9C" w:rsidP="00A90E4E">
      <w:pPr>
        <w:pStyle w:val="ListParagraph"/>
      </w:pPr>
      <w:r w:rsidRPr="001E0B9C">
        <w:t>If the Transfer Request fails the Transfer Approval process, the Transfer Request is returned to the Payer DFSP.</w:t>
      </w:r>
    </w:p>
    <w:p w14:paraId="6FC0DBC3" w14:textId="75BC8EEC" w:rsidR="001E0B9C" w:rsidRPr="001E0B9C" w:rsidRDefault="001E0B9C" w:rsidP="00A90E4E">
      <w:pPr>
        <w:pStyle w:val="ListParagraph"/>
      </w:pPr>
      <w:r w:rsidRPr="001E0B9C">
        <w:lastRenderedPageBreak/>
        <w:t xml:space="preserve">If the Transfer Request passes the Transfer Approval process,  </w:t>
      </w:r>
      <w:r w:rsidR="00B579E7">
        <w:t>the Platform</w:t>
      </w:r>
      <w:r w:rsidR="00B579E7" w:rsidRPr="001E0B9C">
        <w:t xml:space="preserve"> </w:t>
      </w:r>
      <w:r w:rsidRPr="001E0B9C">
        <w:t xml:space="preserve">reserves the funds specified in the Transfer Request in the Payer DFSP’s Position Ledger.  This is further defined in the </w:t>
      </w:r>
      <w:r w:rsidRPr="001E0B9C">
        <w:fldChar w:fldCharType="begin"/>
      </w:r>
      <w:r w:rsidRPr="001E0B9C">
        <w:instrText xml:space="preserve"> REF _Ref17869437 \h  \* MERGEFORMAT </w:instrText>
      </w:r>
      <w:r w:rsidRPr="001E0B9C">
        <w:fldChar w:fldCharType="separate"/>
      </w:r>
      <w:r w:rsidRPr="001E0B9C">
        <w:t>Settlement Service</w:t>
      </w:r>
      <w:r w:rsidRPr="001E0B9C">
        <w:fldChar w:fldCharType="end"/>
      </w:r>
      <w:r w:rsidRPr="001E0B9C">
        <w:t xml:space="preserve"> section of this document.</w:t>
      </w:r>
    </w:p>
    <w:p w14:paraId="54BBC75E" w14:textId="77777777" w:rsidR="001E0B9C" w:rsidRPr="001E0B9C" w:rsidRDefault="001E0B9C" w:rsidP="00A90E4E">
      <w:pPr>
        <w:pStyle w:val="ListParagraph"/>
      </w:pPr>
      <w:r w:rsidRPr="001E0B9C">
        <w:t xml:space="preserve">The Payee DFSP determines if they will accept the Transfer.  </w:t>
      </w:r>
    </w:p>
    <w:p w14:paraId="42DC40FB" w14:textId="449992E8" w:rsidR="001E0B9C" w:rsidRPr="001E0B9C" w:rsidRDefault="001E0B9C" w:rsidP="00A90E4E">
      <w:pPr>
        <w:pStyle w:val="ListParagraph"/>
      </w:pPr>
      <w:r w:rsidRPr="001E0B9C">
        <w:t xml:space="preserve">If not accepted, an error response is returned to the Platform.  </w:t>
      </w:r>
      <w:r w:rsidR="00B579E7">
        <w:t>The Platform</w:t>
      </w:r>
      <w:r w:rsidR="00B579E7" w:rsidRPr="001E0B9C">
        <w:t xml:space="preserve"> </w:t>
      </w:r>
      <w:r w:rsidRPr="001E0B9C">
        <w:t xml:space="preserve">releases the reservation of funds in the Payer DFSP’s Position Ledger and returns an error condition to the Payer DFSP. </w:t>
      </w:r>
    </w:p>
    <w:p w14:paraId="16B5C33D" w14:textId="7B11CCEC" w:rsidR="001E0B9C" w:rsidRPr="001E0B9C" w:rsidRDefault="001E0B9C" w:rsidP="00A90E4E">
      <w:pPr>
        <w:pStyle w:val="ListParagraph"/>
      </w:pPr>
      <w:r w:rsidRPr="001E0B9C">
        <w:t xml:space="preserve">If accepted, the Payee DFSP returns a signed Transfer Response indicating that the Transfer has been Fulfilled.  </w:t>
      </w:r>
      <w:r w:rsidR="00B579E7">
        <w:t>The Platform</w:t>
      </w:r>
      <w:r w:rsidR="00B579E7" w:rsidRPr="001E0B9C">
        <w:t xml:space="preserve"> </w:t>
      </w:r>
      <w:r w:rsidRPr="001E0B9C">
        <w:t xml:space="preserve">replaces the provisional debit with a debit in the Payer DFSP’s Position Ledger and credits the Payee’s DFSP’s Position Ledger with a credit in the  amount of the Transfer.  </w:t>
      </w:r>
    </w:p>
    <w:p w14:paraId="560FBDC5" w14:textId="026CCEEA" w:rsidR="001E0B9C" w:rsidRPr="001E0B9C" w:rsidRDefault="00B555E0" w:rsidP="00A90E4E">
      <w:pPr>
        <w:pStyle w:val="ListParagraph"/>
      </w:pPr>
      <w:r>
        <w:t xml:space="preserve">The </w:t>
      </w:r>
      <w:r w:rsidR="00B579E7">
        <w:t>Platform</w:t>
      </w:r>
      <w:r w:rsidR="00B579E7" w:rsidRPr="001E0B9C">
        <w:t xml:space="preserve"> </w:t>
      </w:r>
      <w:r w:rsidR="001E0B9C" w:rsidRPr="001E0B9C">
        <w:t>then sends a confirmation of the fulfilled Transfer to the Payer DFSP and to the Payee DFSP.</w:t>
      </w:r>
    </w:p>
    <w:p w14:paraId="34F01AC4" w14:textId="30B76FA3" w:rsidR="001E0B9C" w:rsidRPr="001E0B9C" w:rsidRDefault="001E0B9C" w:rsidP="00A90E4E">
      <w:pPr>
        <w:pStyle w:val="ListParagraph"/>
      </w:pPr>
      <w:r w:rsidRPr="001E0B9C">
        <w:t xml:space="preserve">If </w:t>
      </w:r>
      <w:r w:rsidR="00B579E7">
        <w:t>the Platform</w:t>
      </w:r>
      <w:r w:rsidR="00B579E7" w:rsidRPr="001E0B9C">
        <w:t xml:space="preserve"> </w:t>
      </w:r>
      <w:r w:rsidRPr="001E0B9C">
        <w:t xml:space="preserve">does not receive a signed Transfer Response within the expiry period in the Transfer Request, the transfer will be cancelled and </w:t>
      </w:r>
      <w:r w:rsidR="00B56AA2">
        <w:t>Scheme</w:t>
      </w:r>
      <w:r w:rsidRPr="001E0B9C">
        <w:t xml:space="preserve"> will notify the Payee and Payer DFSPs of this.</w:t>
      </w:r>
    </w:p>
    <w:p w14:paraId="7A3F8FC4" w14:textId="77777777" w:rsidR="001E0B9C" w:rsidRPr="001E0B9C" w:rsidRDefault="001E0B9C" w:rsidP="00A90E4E">
      <w:pPr>
        <w:pStyle w:val="ListParagraph"/>
      </w:pPr>
      <w:r w:rsidRPr="001E0B9C">
        <w:t>Payer and Payee DFSPs are required:</w:t>
      </w:r>
    </w:p>
    <w:p w14:paraId="737B45BD" w14:textId="77777777" w:rsidR="001E0B9C" w:rsidRPr="001E0B9C" w:rsidRDefault="001E0B9C" w:rsidP="00A90E4E">
      <w:pPr>
        <w:pStyle w:val="ListParagraph"/>
        <w:numPr>
          <w:ilvl w:val="1"/>
          <w:numId w:val="2"/>
        </w:numPr>
        <w:rPr>
          <w:lang w:val="x-none"/>
        </w:rPr>
      </w:pPr>
      <w:r w:rsidRPr="001E0B9C">
        <w:t xml:space="preserve"> To notify their customers of the status of a transfer on a timely basis</w:t>
      </w:r>
    </w:p>
    <w:p w14:paraId="5B2F6775" w14:textId="77777777" w:rsidR="001E0B9C" w:rsidRPr="001E0B9C" w:rsidRDefault="001E0B9C" w:rsidP="00A90E4E">
      <w:pPr>
        <w:pStyle w:val="ListParagraph"/>
        <w:numPr>
          <w:ilvl w:val="1"/>
          <w:numId w:val="2"/>
        </w:numPr>
        <w:rPr>
          <w:lang w:val="x-none"/>
        </w:rPr>
      </w:pPr>
      <w:r w:rsidRPr="001E0B9C">
        <w:t>To immediately debit and credit the Transaction Accounts of their customers upon fulfillment of the Transfer</w:t>
      </w:r>
    </w:p>
    <w:p w14:paraId="44A0E0D3" w14:textId="77777777" w:rsidR="001E0B9C" w:rsidRPr="001E0B9C" w:rsidRDefault="001E0B9C" w:rsidP="00A90E4E">
      <w:pPr>
        <w:pStyle w:val="ListParagraph"/>
        <w:numPr>
          <w:ilvl w:val="1"/>
          <w:numId w:val="2"/>
        </w:numPr>
        <w:rPr>
          <w:lang w:val="x-none"/>
        </w:rPr>
      </w:pPr>
      <w:r w:rsidRPr="001E0B9C">
        <w:t>To release any reserved funds immediately if a Transfer has been refused or cancelled</w:t>
      </w:r>
    </w:p>
    <w:p w14:paraId="6ADDD903" w14:textId="7385490A" w:rsidR="001E0B9C" w:rsidRPr="001E0B9C" w:rsidRDefault="001E0B9C" w:rsidP="00A90E4E">
      <w:pPr>
        <w:pStyle w:val="Heading2"/>
      </w:pPr>
      <w:bookmarkStart w:id="46" w:name="_Toc22547919"/>
      <w:bookmarkStart w:id="47" w:name="_Toc20904985"/>
      <w:r w:rsidRPr="001E0B9C">
        <w:t>Request to Pay</w:t>
      </w:r>
      <w:bookmarkEnd w:id="46"/>
      <w:r w:rsidRPr="001E0B9C">
        <w:t xml:space="preserve"> </w:t>
      </w:r>
      <w:bookmarkEnd w:id="47"/>
    </w:p>
    <w:p w14:paraId="5BDB4A8A" w14:textId="77777777" w:rsidR="001E0B9C" w:rsidRPr="001E0B9C" w:rsidRDefault="001E0B9C" w:rsidP="001E0B9C">
      <w:pPr>
        <w:pStyle w:val="BodyText"/>
        <w:rPr>
          <w:i/>
        </w:rPr>
      </w:pPr>
      <w:r w:rsidRPr="001E0B9C">
        <w:rPr>
          <w:i/>
        </w:rPr>
        <w:t xml:space="preserve">This section has not yet been written.  </w:t>
      </w:r>
    </w:p>
    <w:p w14:paraId="0B33A605" w14:textId="77777777" w:rsidR="00E2782A" w:rsidRDefault="00E2782A">
      <w:pPr>
        <w:spacing w:before="0" w:after="0" w:line="240" w:lineRule="auto"/>
        <w:rPr>
          <w:b/>
          <w:bCs/>
          <w:color w:val="000000"/>
          <w:sz w:val="28"/>
          <w:szCs w:val="32"/>
        </w:rPr>
      </w:pPr>
      <w:bookmarkStart w:id="48" w:name="_Toc20904986"/>
      <w:bookmarkStart w:id="49" w:name="_Toc6821497"/>
      <w:bookmarkStart w:id="50" w:name="_Toc6906308"/>
      <w:bookmarkStart w:id="51" w:name="_Ref17893831"/>
      <w:r>
        <w:br w:type="page"/>
      </w:r>
    </w:p>
    <w:p w14:paraId="06C7731E" w14:textId="3D65F34D" w:rsidR="001E0B9C" w:rsidRPr="001E0B9C" w:rsidRDefault="001E0B9C" w:rsidP="00E2782A">
      <w:pPr>
        <w:pStyle w:val="Heading1"/>
      </w:pPr>
      <w:bookmarkStart w:id="52" w:name="_Toc22539288"/>
      <w:bookmarkStart w:id="53" w:name="_Toc22547920"/>
      <w:r w:rsidRPr="001E0B9C">
        <w:lastRenderedPageBreak/>
        <w:t>The Settlement Service</w:t>
      </w:r>
      <w:bookmarkEnd w:id="48"/>
      <w:bookmarkEnd w:id="52"/>
      <w:bookmarkEnd w:id="53"/>
    </w:p>
    <w:p w14:paraId="1D81AD91" w14:textId="4C6491F9" w:rsidR="00B97EA5" w:rsidRDefault="00B97EA5" w:rsidP="00B97EA5">
      <w:pPr>
        <w:pStyle w:val="Comment"/>
      </w:pPr>
      <w:r>
        <w:t xml:space="preserve">This document presents a template for the settlement processes both for transfers and for </w:t>
      </w:r>
      <w:r w:rsidR="00F95EFF">
        <w:t xml:space="preserve">scheme fees.  </w:t>
      </w:r>
      <w:r w:rsidR="00561711">
        <w:t xml:space="preserve">There are multiple possible approaches to settlement, which are discussed in the “Key Choices” document that is part of this project.  The template below covers two models: net settlement and </w:t>
      </w:r>
      <w:r w:rsidR="00451DE9">
        <w:t>continuous gross settlement.</w:t>
      </w:r>
      <w:r w:rsidR="00F95EFF">
        <w:t xml:space="preserve">  Mojaloop reference code supports</w:t>
      </w:r>
      <w:r w:rsidR="00451DE9">
        <w:t xml:space="preserve"> a number of different settlement models, including these. </w:t>
      </w:r>
    </w:p>
    <w:p w14:paraId="10E20D45" w14:textId="36DB23BA" w:rsidR="00B97EA5" w:rsidRDefault="00F95EFF" w:rsidP="00F95EFF">
      <w:pPr>
        <w:pStyle w:val="Heading2"/>
      </w:pPr>
      <w:bookmarkStart w:id="54" w:name="_Toc22547921"/>
      <w:r>
        <w:t>Transfer Settlement</w:t>
      </w:r>
      <w:bookmarkEnd w:id="54"/>
      <w:r>
        <w:t xml:space="preserve"> </w:t>
      </w:r>
    </w:p>
    <w:p w14:paraId="67B23A7A" w14:textId="23C7F53A" w:rsidR="008E2508" w:rsidRDefault="00B97EA5" w:rsidP="006F13E4">
      <w:pPr>
        <w:pStyle w:val="Heading3"/>
      </w:pPr>
      <w:bookmarkStart w:id="55" w:name="_Toc20904987"/>
      <w:r>
        <w:t>Description of t</w:t>
      </w:r>
      <w:r w:rsidR="008E2508">
        <w:t>he</w:t>
      </w:r>
      <w:r w:rsidR="00D02AD2">
        <w:t xml:space="preserve"> Transfer</w:t>
      </w:r>
      <w:r w:rsidR="008E2508">
        <w:t xml:space="preserve"> Settlement Service</w:t>
      </w:r>
    </w:p>
    <w:p w14:paraId="0F26A2BB" w14:textId="4940D739" w:rsidR="000C3CBE" w:rsidRDefault="000C3CBE" w:rsidP="000C3CBE">
      <w:pPr>
        <w:pStyle w:val="ListParagraph"/>
      </w:pPr>
      <w:r>
        <w:t xml:space="preserve">Transfer Settlement is the means by which DFSPs settle their financial obligations to each other.  </w:t>
      </w:r>
      <w:r w:rsidRPr="001E0B9C">
        <w:t xml:space="preserve">There are </w:t>
      </w:r>
      <w:r>
        <w:t>five</w:t>
      </w:r>
      <w:r w:rsidRPr="001E0B9C">
        <w:t xml:space="preserve"> processes to </w:t>
      </w:r>
      <w:r>
        <w:t>Transfer</w:t>
      </w:r>
      <w:r w:rsidRPr="001E0B9C">
        <w:t xml:space="preserve"> Settlement: the Ledger Process, the Net Debit Cap Process, the Transfer Approval Process, </w:t>
      </w:r>
      <w:r>
        <w:t xml:space="preserve">the Settlement Posting Process </w:t>
      </w:r>
      <w:r w:rsidRPr="001E0B9C">
        <w:t xml:space="preserve">and the Settlement Account Management Process. </w:t>
      </w:r>
    </w:p>
    <w:p w14:paraId="578D7069" w14:textId="50AEC6E0" w:rsidR="00451DE9" w:rsidRPr="001E0B9C" w:rsidRDefault="00451DE9" w:rsidP="000C3CBE">
      <w:pPr>
        <w:pStyle w:val="ListParagraph"/>
      </w:pPr>
      <w:r>
        <w:t>[</w:t>
      </w:r>
      <w:r w:rsidR="002E101B" w:rsidRPr="002E101B">
        <w:rPr>
          <w:i/>
          <w:iCs/>
        </w:rPr>
        <w:t>N</w:t>
      </w:r>
      <w:r w:rsidRPr="002E101B">
        <w:rPr>
          <w:i/>
          <w:iCs/>
        </w:rPr>
        <w:t>et settlement optio</w:t>
      </w:r>
      <w:r>
        <w:t>n] DFSPs are required to open a Settlement Bank account with the Scheme Settlement Bank.  [</w:t>
      </w:r>
      <w:r w:rsidR="002E101B" w:rsidRPr="002E101B">
        <w:rPr>
          <w:i/>
          <w:iCs/>
        </w:rPr>
        <w:t>C</w:t>
      </w:r>
      <w:r w:rsidRPr="002E101B">
        <w:rPr>
          <w:i/>
          <w:iCs/>
        </w:rPr>
        <w:t>ontinuous gross settlement option</w:t>
      </w:r>
      <w:r>
        <w:t>]</w:t>
      </w:r>
      <w:r w:rsidR="002E101B">
        <w:t xml:space="preserve"> DFSPs are required to become joint owners of the Scheme Pooled Settlement bank account at the Scheme Settlement Bank, and to use or open such other individual bank accounts at the Scheme Settlement Bank as necessary to transfer funds into and out of the Scheme Pooled Settlement bank account.</w:t>
      </w:r>
    </w:p>
    <w:p w14:paraId="59760E33" w14:textId="7A353EAC" w:rsidR="001E0B9C" w:rsidRPr="001E0B9C" w:rsidRDefault="001E0B9C" w:rsidP="006F13E4">
      <w:pPr>
        <w:pStyle w:val="Heading3"/>
      </w:pPr>
      <w:r w:rsidRPr="001E0B9C">
        <w:t xml:space="preserve">The </w:t>
      </w:r>
      <w:bookmarkEnd w:id="55"/>
      <w:r w:rsidR="008E2508">
        <w:t>Platform Ledger</w:t>
      </w:r>
      <w:r w:rsidRPr="001E0B9C">
        <w:t xml:space="preserve"> </w:t>
      </w:r>
    </w:p>
    <w:p w14:paraId="210BA501" w14:textId="78CB4CAA" w:rsidR="001E0B9C" w:rsidRPr="001E0B9C" w:rsidRDefault="00E2782A" w:rsidP="00D02AD2">
      <w:pPr>
        <w:pStyle w:val="ListParagraph"/>
      </w:pPr>
      <w:r>
        <w:t xml:space="preserve">The </w:t>
      </w:r>
      <w:r w:rsidR="000C3CBE">
        <w:t>Platform</w:t>
      </w:r>
      <w:r w:rsidR="001E0B9C" w:rsidRPr="001E0B9C">
        <w:t xml:space="preserve"> is responsible for maintaining a DFSP Position Ledger for each DFSP.  This operation runs on a continual basis.</w:t>
      </w:r>
      <w:r w:rsidR="002E101B">
        <w:t xml:space="preserve"> [</w:t>
      </w:r>
      <w:r w:rsidR="002E101B" w:rsidRPr="002E101B">
        <w:rPr>
          <w:i/>
          <w:iCs/>
        </w:rPr>
        <w:t>Continuous gross settlement option</w:t>
      </w:r>
      <w:r w:rsidR="002E101B">
        <w:t xml:space="preserve">] The DFSP Position Ledger of each DFSP, less any provisional entries, represents </w:t>
      </w:r>
      <w:r w:rsidR="003738FB">
        <w:t xml:space="preserve">the ownership share of that DFSP in the Scheme Pooled Settlement Bank Account. </w:t>
      </w:r>
    </w:p>
    <w:p w14:paraId="56C5CF1C" w14:textId="77777777" w:rsidR="001E0B9C" w:rsidRPr="001E0B9C" w:rsidRDefault="001E0B9C" w:rsidP="00D02AD2">
      <w:pPr>
        <w:pStyle w:val="ListParagraph"/>
      </w:pPr>
      <w:r w:rsidRPr="001E0B9C">
        <w:t>The Position Ledger records:</w:t>
      </w:r>
    </w:p>
    <w:p w14:paraId="7DA74467" w14:textId="77777777" w:rsidR="001E0B9C" w:rsidRPr="001E0B9C" w:rsidRDefault="001E0B9C" w:rsidP="00D02AD2">
      <w:pPr>
        <w:pStyle w:val="ListParagraph"/>
        <w:numPr>
          <w:ilvl w:val="1"/>
          <w:numId w:val="2"/>
        </w:numPr>
      </w:pPr>
      <w:r w:rsidRPr="001E0B9C">
        <w:t xml:space="preserve"> All Fulfilled Transfer as debits to the Payer DFSP’s ledger and credits to the Payee DFSP’s ledger</w:t>
      </w:r>
    </w:p>
    <w:p w14:paraId="14F81E74" w14:textId="42E4DFF8" w:rsidR="001E0B9C" w:rsidRDefault="001E0B9C" w:rsidP="00D02AD2">
      <w:pPr>
        <w:pStyle w:val="ListParagraph"/>
        <w:numPr>
          <w:ilvl w:val="1"/>
          <w:numId w:val="2"/>
        </w:numPr>
      </w:pPr>
      <w:r w:rsidRPr="001E0B9C">
        <w:t xml:space="preserve">All Transfer </w:t>
      </w:r>
      <w:r w:rsidR="00D02AD2">
        <w:t>R</w:t>
      </w:r>
      <w:r w:rsidRPr="001E0B9C">
        <w:t>equests as provisional debits to the Payer DFSP’s ledger.  These provisional debits are removed when the Transfer is Fulfilled, refused by the Payee DFSP, or expires.</w:t>
      </w:r>
    </w:p>
    <w:p w14:paraId="617102A9" w14:textId="47A2C4DD" w:rsidR="00D02AD2" w:rsidRDefault="003738FB" w:rsidP="00D02AD2">
      <w:pPr>
        <w:pStyle w:val="ListParagraph"/>
        <w:numPr>
          <w:ilvl w:val="1"/>
          <w:numId w:val="2"/>
        </w:numPr>
      </w:pPr>
      <w:r>
        <w:t>[</w:t>
      </w:r>
      <w:r w:rsidRPr="003738FB">
        <w:rPr>
          <w:i/>
          <w:iCs/>
        </w:rPr>
        <w:t>Net settlement option only</w:t>
      </w:r>
      <w:r>
        <w:t xml:space="preserve">] </w:t>
      </w:r>
      <w:r w:rsidR="00D02AD2">
        <w:t>Settlement Entries delivered to and accepted by the Scheme Settlement Bank for that DFSP.</w:t>
      </w:r>
    </w:p>
    <w:p w14:paraId="4A671B57" w14:textId="240DD4C6" w:rsidR="003738FB" w:rsidRPr="001E0B9C" w:rsidRDefault="003738FB" w:rsidP="00D02AD2">
      <w:pPr>
        <w:pStyle w:val="ListParagraph"/>
        <w:numPr>
          <w:ilvl w:val="1"/>
          <w:numId w:val="2"/>
        </w:numPr>
      </w:pPr>
      <w:r>
        <w:t>[</w:t>
      </w:r>
      <w:r w:rsidRPr="002E101B">
        <w:rPr>
          <w:i/>
          <w:iCs/>
        </w:rPr>
        <w:t>Continuous gross settlement option</w:t>
      </w:r>
      <w:r>
        <w:rPr>
          <w:i/>
          <w:iCs/>
        </w:rPr>
        <w:t xml:space="preserve"> only</w:t>
      </w:r>
      <w:r>
        <w:t>] Transfers into and out of the Scheme Pooled Settlement Bank account made by DFSPs.</w:t>
      </w:r>
    </w:p>
    <w:p w14:paraId="7DDCF086" w14:textId="77777777" w:rsidR="001E0B9C" w:rsidRPr="001E0B9C" w:rsidRDefault="001E0B9C" w:rsidP="00D02AD2">
      <w:pPr>
        <w:pStyle w:val="ListParagraph"/>
      </w:pPr>
      <w:r w:rsidRPr="001E0B9C">
        <w:lastRenderedPageBreak/>
        <w:t>The DFSP Ledger Position is the sum of all of the items listed above.  This is used in the Transfer Approval Process.</w:t>
      </w:r>
    </w:p>
    <w:p w14:paraId="2A055F45" w14:textId="77777777" w:rsidR="001E0B9C" w:rsidRPr="001E0B9C" w:rsidRDefault="001E0B9C" w:rsidP="006F13E4">
      <w:pPr>
        <w:pStyle w:val="Heading3"/>
      </w:pPr>
      <w:bookmarkStart w:id="56" w:name="_Toc20904988"/>
      <w:r w:rsidRPr="001E0B9C">
        <w:t>Net Debit Cap Process</w:t>
      </w:r>
      <w:bookmarkEnd w:id="56"/>
    </w:p>
    <w:p w14:paraId="2B249496" w14:textId="69F46192" w:rsidR="001E0B9C" w:rsidRPr="001E0B9C" w:rsidRDefault="001E0B9C" w:rsidP="00235D69">
      <w:pPr>
        <w:pStyle w:val="ListParagraph"/>
      </w:pPr>
      <w:r w:rsidRPr="001E0B9C">
        <w:t xml:space="preserve">The Net Debit Cap for a DFSP is a value that </w:t>
      </w:r>
      <w:r w:rsidR="000C3CBE">
        <w:t>the Platform</w:t>
      </w:r>
      <w:r w:rsidR="000C3CBE" w:rsidRPr="001E0B9C">
        <w:t xml:space="preserve"> </w:t>
      </w:r>
      <w:r w:rsidRPr="001E0B9C">
        <w:t>uses during the Transfer Approval Process.  The Net Debit for a DFSP is the sum of:</w:t>
      </w:r>
    </w:p>
    <w:p w14:paraId="130D4857" w14:textId="0A7A0A99" w:rsidR="006F13E4" w:rsidRPr="00F04F06" w:rsidRDefault="003738FB" w:rsidP="005450F5">
      <w:pPr>
        <w:pStyle w:val="ListParagraph"/>
        <w:numPr>
          <w:ilvl w:val="1"/>
          <w:numId w:val="2"/>
        </w:numPr>
        <w:rPr>
          <w:lang w:val="x-none"/>
        </w:rPr>
      </w:pPr>
      <w:r>
        <w:t>[</w:t>
      </w:r>
      <w:r w:rsidRPr="003738FB">
        <w:rPr>
          <w:i/>
          <w:iCs/>
        </w:rPr>
        <w:t>Net Settlement Option</w:t>
      </w:r>
      <w:r w:rsidR="005450F5">
        <w:rPr>
          <w:i/>
          <w:iCs/>
        </w:rPr>
        <w:t xml:space="preserve"> only</w:t>
      </w:r>
      <w:r>
        <w:t xml:space="preserve">] </w:t>
      </w:r>
      <w:r w:rsidR="006F13E4">
        <w:t xml:space="preserve">A value </w:t>
      </w:r>
      <w:r w:rsidR="00F04F06">
        <w:t>set by the scheme that is intended to represent the funds the DFSP has available in its Settlement Bank Account</w:t>
      </w:r>
    </w:p>
    <w:p w14:paraId="6C81EDED" w14:textId="7E3F246A" w:rsidR="00F04F06" w:rsidRDefault="00F04F06" w:rsidP="00F04F06">
      <w:pPr>
        <w:pStyle w:val="Comment"/>
      </w:pPr>
      <w:r>
        <w:t>Note the scheme may be able to automate the calculation of value described above, or it may choose to manually input this into the Platform Operator section of the Scheme Portal.</w:t>
      </w:r>
    </w:p>
    <w:p w14:paraId="35651303" w14:textId="48FE084F" w:rsidR="001E0B9C" w:rsidRPr="001E0B9C" w:rsidRDefault="001E0B9C" w:rsidP="00235D69">
      <w:pPr>
        <w:pStyle w:val="ListParagraph"/>
        <w:numPr>
          <w:ilvl w:val="1"/>
          <w:numId w:val="2"/>
        </w:numPr>
      </w:pPr>
      <w:r w:rsidRPr="001E0B9C">
        <w:t xml:space="preserve">The </w:t>
      </w:r>
      <w:r w:rsidR="00B56AA2">
        <w:t>Scheme</w:t>
      </w:r>
      <w:r w:rsidRPr="001E0B9C">
        <w:t xml:space="preserve"> Margin for that DFSP.  This is a value, determined by the </w:t>
      </w:r>
      <w:r w:rsidR="00984824">
        <w:t>Scheme</w:t>
      </w:r>
      <w:r w:rsidRPr="001E0B9C">
        <w:t xml:space="preserve">, that is specific to a given DFSP. This value may be a percentage of the DFSP Ledger Position or it may be an absolute value.  The </w:t>
      </w:r>
      <w:r w:rsidR="00984824">
        <w:t>Scheme</w:t>
      </w:r>
      <w:r w:rsidRPr="001E0B9C">
        <w:t xml:space="preserve"> may change the </w:t>
      </w:r>
      <w:r w:rsidR="00B56AA2">
        <w:t>Scheme</w:t>
      </w:r>
      <w:r w:rsidRPr="001E0B9C">
        <w:t xml:space="preserve"> Margin for any DFSP at its discretion.</w:t>
      </w:r>
      <w:r w:rsidR="00F04F06">
        <w:t xml:space="preserve">  It may have the effect of either increasing or decreasing a DFSP’s ability to execute transactions.</w:t>
      </w:r>
    </w:p>
    <w:p w14:paraId="01972FBD" w14:textId="4372ACC1" w:rsidR="001E0B9C" w:rsidRPr="001E0B9C" w:rsidRDefault="001E0B9C" w:rsidP="00235D69">
      <w:pPr>
        <w:pStyle w:val="ListParagraph"/>
        <w:numPr>
          <w:ilvl w:val="1"/>
          <w:numId w:val="2"/>
        </w:numPr>
      </w:pPr>
      <w:r w:rsidRPr="001E0B9C">
        <w:t xml:space="preserve">The DFSP Discretionary Margin.  This is a value, determined by an individual DFSP, which lowers the absolute value of the Net Debit Cap.  The DFSP Discretionary Margin is set within allowable parameters defined by the </w:t>
      </w:r>
      <w:r w:rsidR="00984824">
        <w:t>Scheme</w:t>
      </w:r>
      <w:r w:rsidRPr="001E0B9C">
        <w:t>.</w:t>
      </w:r>
      <w:r w:rsidR="00F04F06">
        <w:t xml:space="preserve"> This has the effect of decreasing the DFSP’s ability to execute transactions. </w:t>
      </w:r>
    </w:p>
    <w:p w14:paraId="200F0A61" w14:textId="77777777" w:rsidR="001E0B9C" w:rsidRPr="001E0B9C" w:rsidRDefault="001E0B9C" w:rsidP="00F04F06">
      <w:pPr>
        <w:pStyle w:val="Heading3"/>
      </w:pPr>
      <w:bookmarkStart w:id="57" w:name="_Toc20904989"/>
      <w:r w:rsidRPr="001E0B9C">
        <w:t>Transfer Approval Process</w:t>
      </w:r>
      <w:bookmarkEnd w:id="57"/>
      <w:r w:rsidRPr="001E0B9C">
        <w:t xml:space="preserve"> </w:t>
      </w:r>
    </w:p>
    <w:p w14:paraId="49C4AA10" w14:textId="3B21F4E9" w:rsidR="00F04F06" w:rsidRDefault="001E0B9C" w:rsidP="00F04F06">
      <w:pPr>
        <w:pStyle w:val="ListParagraph"/>
      </w:pPr>
      <w:r w:rsidRPr="001E0B9C">
        <w:t xml:space="preserve">Transfer Approval.  When </w:t>
      </w:r>
      <w:r w:rsidR="000C3CBE">
        <w:t>the Platform</w:t>
      </w:r>
      <w:r w:rsidR="000C3CBE" w:rsidRPr="001E0B9C">
        <w:t xml:space="preserve"> </w:t>
      </w:r>
      <w:r w:rsidRPr="001E0B9C">
        <w:t xml:space="preserve">receives a Transfer Request from a Payer DFSP, </w:t>
      </w:r>
      <w:r w:rsidR="000C3CBE">
        <w:t>the Platform</w:t>
      </w:r>
      <w:r w:rsidR="000C3CBE" w:rsidRPr="001E0B9C">
        <w:t xml:space="preserve"> </w:t>
      </w:r>
      <w:r w:rsidRPr="001E0B9C">
        <w:t xml:space="preserve">will approve or reject the request based on a comparison of the amount of the requested transfer to the Payer DFSP’s Current Ledger Position less the Payer DFSP’s Net Debit Cap. </w:t>
      </w:r>
    </w:p>
    <w:p w14:paraId="7C0DDEDD" w14:textId="711D7FE1" w:rsidR="001E0B9C" w:rsidRDefault="001E0B9C" w:rsidP="00F04F06">
      <w:pPr>
        <w:pStyle w:val="ListParagraph"/>
      </w:pPr>
      <w:r w:rsidRPr="001E0B9C">
        <w:t xml:space="preserve">If the requested transfer is less this sum, </w:t>
      </w:r>
      <w:r w:rsidR="000C3CBE">
        <w:t>the Platform</w:t>
      </w:r>
      <w:r w:rsidR="000C3CBE" w:rsidRPr="001E0B9C">
        <w:t xml:space="preserve"> </w:t>
      </w:r>
      <w:r w:rsidRPr="001E0B9C">
        <w:t xml:space="preserve">will forward the request to the Payee DFSP.  If it is more than the value of the Net Debit Cap, </w:t>
      </w:r>
      <w:r w:rsidR="000C3CBE">
        <w:t>the Platform</w:t>
      </w:r>
      <w:r w:rsidR="000C3CBE" w:rsidRPr="001E0B9C">
        <w:t xml:space="preserve"> </w:t>
      </w:r>
      <w:r w:rsidRPr="001E0B9C">
        <w:t>will reject the request and return it to the Payer DFSP.</w:t>
      </w:r>
    </w:p>
    <w:p w14:paraId="4ECFB2D3" w14:textId="3A40FDE6" w:rsidR="00EF1857" w:rsidRDefault="00EF1857" w:rsidP="00EF1857">
      <w:pPr>
        <w:pStyle w:val="Heading3"/>
      </w:pPr>
      <w:r>
        <w:t>Settlement Posting Process</w:t>
      </w:r>
    </w:p>
    <w:p w14:paraId="6A592569" w14:textId="46981C32" w:rsidR="00EF1857" w:rsidRDefault="005450F5" w:rsidP="00EF1857">
      <w:pPr>
        <w:pStyle w:val="ListParagraph"/>
      </w:pPr>
      <w:r>
        <w:t>[</w:t>
      </w:r>
      <w:r w:rsidRPr="005450F5">
        <w:rPr>
          <w:i/>
          <w:iCs/>
        </w:rPr>
        <w:t>Net settlement option only</w:t>
      </w:r>
      <w:r>
        <w:t xml:space="preserve">] </w:t>
      </w:r>
      <w:r w:rsidR="00EF1857">
        <w:t>The scheme will define the parameters of the Settlement Windows used for the scheme; this will include the frequency of windows or other parameters (value limits, etc.) chosen for defining settlement windows.</w:t>
      </w:r>
    </w:p>
    <w:p w14:paraId="57CA89F7" w14:textId="0833E678" w:rsidR="00EF1857" w:rsidRDefault="005450F5" w:rsidP="00EF1857">
      <w:pPr>
        <w:pStyle w:val="ListParagraph"/>
      </w:pPr>
      <w:r>
        <w:t>[</w:t>
      </w:r>
      <w:r w:rsidRPr="005450F5">
        <w:rPr>
          <w:i/>
          <w:iCs/>
        </w:rPr>
        <w:t>Net settlement option only</w:t>
      </w:r>
      <w:r>
        <w:t xml:space="preserve">] </w:t>
      </w:r>
      <w:r w:rsidR="00EF1857">
        <w:t xml:space="preserve">At the end of each defined settlement window, </w:t>
      </w:r>
      <w:r w:rsidR="000C3CBE">
        <w:t>the Platform</w:t>
      </w:r>
      <w:r w:rsidR="000C3CBE" w:rsidRPr="001E0B9C">
        <w:t xml:space="preserve"> </w:t>
      </w:r>
      <w:r w:rsidR="00EF1857">
        <w:t>will calculate the net settlement position of every DFSP:  this position is the balance in the DFSP Position Ledger.  These balances become the Settlement Entries for that window.</w:t>
      </w:r>
    </w:p>
    <w:p w14:paraId="07787C11" w14:textId="4A1D30C8" w:rsidR="00EF1857" w:rsidRDefault="005450F5" w:rsidP="00EF1857">
      <w:pPr>
        <w:pStyle w:val="ListParagraph"/>
      </w:pPr>
      <w:r>
        <w:lastRenderedPageBreak/>
        <w:t>[</w:t>
      </w:r>
      <w:r w:rsidRPr="005450F5">
        <w:rPr>
          <w:i/>
          <w:iCs/>
        </w:rPr>
        <w:t>Net settlement option only</w:t>
      </w:r>
      <w:r>
        <w:t xml:space="preserve">] </w:t>
      </w:r>
      <w:r w:rsidR="00EF1857">
        <w:t xml:space="preserve">The </w:t>
      </w:r>
      <w:r w:rsidR="00900ADB">
        <w:t>P</w:t>
      </w:r>
      <w:r w:rsidR="00EF1857">
        <w:t>latform will send Settlement Entries for each DFSP to the scheme-chosen Settlement Bank</w:t>
      </w:r>
    </w:p>
    <w:p w14:paraId="58C9E295" w14:textId="5CE5426B" w:rsidR="00EF1857" w:rsidRDefault="005450F5" w:rsidP="00EF1857">
      <w:pPr>
        <w:pStyle w:val="ListParagraph"/>
      </w:pPr>
      <w:r>
        <w:t>[</w:t>
      </w:r>
      <w:r w:rsidRPr="005450F5">
        <w:rPr>
          <w:i/>
          <w:iCs/>
        </w:rPr>
        <w:t>Net settlement option only</w:t>
      </w:r>
      <w:r>
        <w:t xml:space="preserve">] </w:t>
      </w:r>
      <w:r w:rsidR="00EF1857">
        <w:t xml:space="preserve">The Settlement Bank will post Settlement Entries to the Settlement Bank Account of each DFSP, and send confirmation to </w:t>
      </w:r>
      <w:r w:rsidR="00900ADB">
        <w:t>the Platform</w:t>
      </w:r>
      <w:r w:rsidR="00900ADB" w:rsidRPr="001E0B9C">
        <w:t xml:space="preserve"> </w:t>
      </w:r>
      <w:r w:rsidR="00EF1857">
        <w:t xml:space="preserve">of the completion of this process. </w:t>
      </w:r>
    </w:p>
    <w:p w14:paraId="561666C6" w14:textId="04420DFA" w:rsidR="00EF1857" w:rsidRPr="001E0B9C" w:rsidRDefault="00EF1857" w:rsidP="00EF1857">
      <w:pPr>
        <w:pStyle w:val="Comment"/>
      </w:pPr>
      <w:r>
        <w:t xml:space="preserve">Scheme rules will need to account for provisions and procedures in the event of a failure of the process described above. </w:t>
      </w:r>
    </w:p>
    <w:p w14:paraId="3B2BAF65" w14:textId="77777777" w:rsidR="001E0B9C" w:rsidRPr="001E0B9C" w:rsidRDefault="001E0B9C" w:rsidP="00F04F06">
      <w:pPr>
        <w:pStyle w:val="Heading3"/>
      </w:pPr>
      <w:bookmarkStart w:id="58" w:name="_Toc20904990"/>
      <w:r w:rsidRPr="001E0B9C">
        <w:t>Settlement Account Management Process</w:t>
      </w:r>
      <w:bookmarkEnd w:id="58"/>
    </w:p>
    <w:p w14:paraId="15F49587" w14:textId="5D137DD0" w:rsidR="001E0B9C" w:rsidRDefault="005450F5" w:rsidP="00EF1857">
      <w:pPr>
        <w:pStyle w:val="ListParagraph"/>
      </w:pPr>
      <w:r>
        <w:t>[</w:t>
      </w:r>
      <w:r w:rsidRPr="005450F5">
        <w:rPr>
          <w:i/>
          <w:iCs/>
        </w:rPr>
        <w:t>Net settlement option</w:t>
      </w:r>
      <w:r>
        <w:t xml:space="preserve">] </w:t>
      </w:r>
      <w:r w:rsidR="001E0B9C" w:rsidRPr="001E0B9C">
        <w:t>DFSPs may add funds to the</w:t>
      </w:r>
      <w:r w:rsidR="00EF1857">
        <w:t>ir</w:t>
      </w:r>
      <w:r w:rsidR="001E0B9C" w:rsidRPr="001E0B9C">
        <w:t xml:space="preserve"> </w:t>
      </w:r>
      <w:r w:rsidR="00B56AA2">
        <w:t>Scheme</w:t>
      </w:r>
      <w:r w:rsidR="001E0B9C" w:rsidRPr="001E0B9C">
        <w:t xml:space="preserve"> Settlement Bank Account at their </w:t>
      </w:r>
      <w:commentRangeStart w:id="59"/>
      <w:r w:rsidR="001E0B9C" w:rsidRPr="001E0B9C">
        <w:t>discretion</w:t>
      </w:r>
      <w:commentRangeEnd w:id="59"/>
      <w:r w:rsidR="001E0B9C" w:rsidRPr="001E0B9C">
        <w:commentReference w:id="59"/>
      </w:r>
      <w:r w:rsidR="00D75A91">
        <w:t xml:space="preserve">. </w:t>
      </w:r>
      <w:r w:rsidR="001E0B9C" w:rsidRPr="00EF1857">
        <w:t xml:space="preserve">  The </w:t>
      </w:r>
      <w:r w:rsidR="00984824" w:rsidRPr="00EF1857">
        <w:t>Scheme</w:t>
      </w:r>
      <w:r w:rsidR="001E0B9C" w:rsidRPr="00EF1857">
        <w:t xml:space="preserve"> will provide instructions on how to do this.  </w:t>
      </w:r>
      <w:r>
        <w:t>[</w:t>
      </w:r>
      <w:r>
        <w:rPr>
          <w:i/>
          <w:iCs/>
        </w:rPr>
        <w:t>Contin</w:t>
      </w:r>
      <w:r w:rsidR="00692981">
        <w:rPr>
          <w:i/>
          <w:iCs/>
        </w:rPr>
        <w:t>u</w:t>
      </w:r>
      <w:r>
        <w:rPr>
          <w:i/>
          <w:iCs/>
        </w:rPr>
        <w:t>ous Gross</w:t>
      </w:r>
      <w:r w:rsidRPr="005450F5">
        <w:rPr>
          <w:i/>
          <w:iCs/>
        </w:rPr>
        <w:t xml:space="preserve"> settlement option</w:t>
      </w:r>
      <w:r>
        <w:t xml:space="preserve">] DFSPs may transfer funds into the Scheme Pooled Settlement Bank Account at their discretion.  The Scheme will provide instruction on how to do this. </w:t>
      </w:r>
    </w:p>
    <w:p w14:paraId="4FCE7E83" w14:textId="53442DE4" w:rsidR="00692981" w:rsidRPr="00EF1857" w:rsidRDefault="00692981" w:rsidP="00EF1857">
      <w:pPr>
        <w:pStyle w:val="ListParagraph"/>
      </w:pPr>
      <w:r>
        <w:t>[</w:t>
      </w:r>
      <w:r w:rsidRPr="00692981">
        <w:rPr>
          <w:i/>
          <w:iCs/>
        </w:rPr>
        <w:t>Continuous Gross Settlement option only</w:t>
      </w:r>
      <w:r>
        <w:t>] The Scheme will provide and end-of-day report to DFSPs showing their share of ownership in the Scheme Pooled Settlement Bank Account.</w:t>
      </w:r>
    </w:p>
    <w:p w14:paraId="436AB198" w14:textId="27AEE6C7" w:rsidR="00D75A91" w:rsidRPr="00D75A91" w:rsidRDefault="001E0B9C" w:rsidP="005450F5">
      <w:pPr>
        <w:pStyle w:val="ListParagraph"/>
        <w:rPr>
          <w:b/>
          <w:bCs/>
        </w:rPr>
      </w:pPr>
      <w:r w:rsidRPr="00EF1857">
        <w:t>DFSPs may request withdrawal of funds from the</w:t>
      </w:r>
      <w:r w:rsidR="00E41970">
        <w:t>ir</w:t>
      </w:r>
      <w:r w:rsidRPr="00EF1857">
        <w:t xml:space="preserve"> </w:t>
      </w:r>
      <w:r w:rsidR="005450F5">
        <w:t>[</w:t>
      </w:r>
      <w:r w:rsidR="005450F5" w:rsidRPr="005450F5">
        <w:rPr>
          <w:i/>
          <w:iCs/>
        </w:rPr>
        <w:t>Net settlement option</w:t>
      </w:r>
      <w:r w:rsidR="005450F5">
        <w:t xml:space="preserve">] </w:t>
      </w:r>
      <w:r w:rsidRPr="00EF1857">
        <w:t xml:space="preserve">Settlement Bank Account through the </w:t>
      </w:r>
      <w:r w:rsidR="00B56AA2" w:rsidRPr="00EF1857">
        <w:t>Scheme</w:t>
      </w:r>
      <w:r w:rsidRPr="00EF1857">
        <w:t xml:space="preserve"> Portal</w:t>
      </w:r>
      <w:r w:rsidR="00E41970">
        <w:t xml:space="preserve"> [</w:t>
      </w:r>
      <w:r w:rsidR="00E41970" w:rsidRPr="00E41970">
        <w:rPr>
          <w:i/>
          <w:iCs/>
        </w:rPr>
        <w:t>Continuous gross settlement opt</w:t>
      </w:r>
      <w:r w:rsidR="00E41970">
        <w:t>ion]</w:t>
      </w:r>
      <w:r w:rsidR="00E41970" w:rsidRPr="00E41970">
        <w:t xml:space="preserve"> </w:t>
      </w:r>
      <w:r w:rsidR="00E41970" w:rsidRPr="00EF1857">
        <w:t xml:space="preserve">DFSPs may request withdrawal of funds from </w:t>
      </w:r>
      <w:r w:rsidR="00E41970">
        <w:t xml:space="preserve">the Scheme Pooled </w:t>
      </w:r>
      <w:r w:rsidR="00E41970" w:rsidRPr="00EF1857">
        <w:t>Settle</w:t>
      </w:r>
      <w:bookmarkStart w:id="60" w:name="_GoBack"/>
      <w:bookmarkEnd w:id="60"/>
      <w:r w:rsidR="00E41970" w:rsidRPr="00EF1857">
        <w:t>ment Bank Account through the Scheme Portal</w:t>
      </w:r>
      <w:r w:rsidR="00E41970">
        <w:t>.</w:t>
      </w:r>
      <w:r w:rsidRPr="00EF1857">
        <w:t xml:space="preserve">  The </w:t>
      </w:r>
      <w:r w:rsidR="00EF1857">
        <w:t xml:space="preserve">scheme </w:t>
      </w:r>
      <w:r w:rsidRPr="00EF1857">
        <w:t>will review the requested withdrawal, and, if approved, execute the</w:t>
      </w:r>
      <w:r w:rsidRPr="001E0B9C">
        <w:t xml:space="preserve"> transfer on behalf of the DFSP</w:t>
      </w:r>
      <w:r w:rsidR="00D75A91">
        <w:t>.</w:t>
      </w:r>
      <w:r w:rsidRPr="001E0B9C">
        <w:t xml:space="preserve">  The purpose of this review is to ensure that a DFSP’s share of the Settlement Bank Account is sufficient to support Transfers in process:  this approval will not be unreasonably denied. </w:t>
      </w:r>
      <w:bookmarkStart w:id="61" w:name="_Toc20904991"/>
    </w:p>
    <w:p w14:paraId="5549BDE8" w14:textId="1D40362A" w:rsidR="001E0B9C" w:rsidRPr="00D75A91" w:rsidRDefault="00B56AA2" w:rsidP="00D75A91">
      <w:pPr>
        <w:pStyle w:val="Heading3"/>
      </w:pPr>
      <w:r w:rsidRPr="00D75A91">
        <w:t>Scheme</w:t>
      </w:r>
      <w:r w:rsidR="001E0B9C" w:rsidRPr="00D75A91">
        <w:t xml:space="preserve"> Settlement Reporting</w:t>
      </w:r>
      <w:bookmarkEnd w:id="61"/>
      <w:r w:rsidR="001E0B9C" w:rsidRPr="00D75A91">
        <w:t xml:space="preserve"> </w:t>
      </w:r>
    </w:p>
    <w:p w14:paraId="0907597B" w14:textId="65D99214" w:rsidR="001E0B9C" w:rsidRPr="001E0B9C" w:rsidRDefault="00D75A91" w:rsidP="00D75A91">
      <w:pPr>
        <w:pStyle w:val="ListParagraph"/>
      </w:pPr>
      <w:r>
        <w:t>The s</w:t>
      </w:r>
      <w:r w:rsidR="00B56AA2">
        <w:t>cheme</w:t>
      </w:r>
      <w:r w:rsidR="001E0B9C" w:rsidRPr="001E0B9C">
        <w:t xml:space="preserve"> will provide, through the </w:t>
      </w:r>
      <w:r w:rsidR="00B56AA2">
        <w:t>Scheme</w:t>
      </w:r>
      <w:r w:rsidR="001E0B9C" w:rsidRPr="001E0B9C">
        <w:t xml:space="preserve"> DFSP Portal, information for DFSPs which includes for each DFSP:</w:t>
      </w:r>
    </w:p>
    <w:p w14:paraId="7A00823F" w14:textId="77777777" w:rsidR="001E0B9C" w:rsidRPr="001E0B9C" w:rsidRDefault="001E0B9C" w:rsidP="00D75A91">
      <w:pPr>
        <w:pStyle w:val="ListParagraph"/>
        <w:numPr>
          <w:ilvl w:val="1"/>
          <w:numId w:val="2"/>
        </w:numPr>
        <w:rPr>
          <w:lang w:val="x-none"/>
        </w:rPr>
      </w:pPr>
      <w:r w:rsidRPr="001E0B9C">
        <w:rPr>
          <w:lang w:val="x-none"/>
        </w:rPr>
        <w:t>The current Net Debit Cap and its components</w:t>
      </w:r>
    </w:p>
    <w:p w14:paraId="00919E6E" w14:textId="5AECEC65" w:rsidR="001E0B9C" w:rsidRPr="001E0B9C" w:rsidRDefault="001E0B9C" w:rsidP="00D75A91">
      <w:pPr>
        <w:pStyle w:val="ListParagraph"/>
        <w:numPr>
          <w:ilvl w:val="1"/>
          <w:numId w:val="2"/>
        </w:numPr>
        <w:rPr>
          <w:lang w:val="x-none"/>
        </w:rPr>
      </w:pPr>
      <w:r w:rsidRPr="001E0B9C">
        <w:rPr>
          <w:lang w:val="x-none"/>
        </w:rPr>
        <w:t xml:space="preserve">The </w:t>
      </w:r>
      <w:r w:rsidR="001F5D84" w:rsidRPr="001E0B9C">
        <w:rPr>
          <w:lang w:val="x-none"/>
        </w:rPr>
        <w:t>current</w:t>
      </w:r>
      <w:r w:rsidRPr="001E0B9C">
        <w:rPr>
          <w:lang w:val="x-none"/>
        </w:rPr>
        <w:t xml:space="preserve"> Ledger Position and its components, including Fulfilled </w:t>
      </w:r>
      <w:r w:rsidRPr="001E0B9C">
        <w:t xml:space="preserve">Transfers for all DFPSs </w:t>
      </w:r>
      <w:r w:rsidRPr="001E0B9C">
        <w:rPr>
          <w:lang w:val="x-none"/>
        </w:rPr>
        <w:t>and Provisional Transfers</w:t>
      </w:r>
      <w:r w:rsidRPr="001E0B9C">
        <w:t xml:space="preserve"> for Payer DFSPs</w:t>
      </w:r>
    </w:p>
    <w:p w14:paraId="2036B528" w14:textId="17F3FB49" w:rsidR="001E0B9C" w:rsidRPr="001E0B9C" w:rsidRDefault="001E0B9C" w:rsidP="00D75A91">
      <w:pPr>
        <w:pStyle w:val="ListParagraph"/>
        <w:numPr>
          <w:ilvl w:val="1"/>
          <w:numId w:val="2"/>
        </w:numPr>
        <w:rPr>
          <w:lang w:val="x-none"/>
        </w:rPr>
      </w:pPr>
      <w:r w:rsidRPr="001E0B9C">
        <w:rPr>
          <w:lang w:val="x-none"/>
        </w:rPr>
        <w:t xml:space="preserve">Alerts at certain levels of the </w:t>
      </w:r>
      <w:r w:rsidRPr="001E0B9C">
        <w:t xml:space="preserve">Current </w:t>
      </w:r>
      <w:r w:rsidRPr="001E0B9C">
        <w:rPr>
          <w:lang w:val="x-none"/>
        </w:rPr>
        <w:t xml:space="preserve">Ledger Position: these levels to be determined by the </w:t>
      </w:r>
      <w:r w:rsidRPr="001E0B9C">
        <w:t xml:space="preserve">DFSPS and/or the </w:t>
      </w:r>
      <w:r w:rsidR="00984824">
        <w:rPr>
          <w:lang w:val="x-none"/>
        </w:rPr>
        <w:t>Scheme</w:t>
      </w:r>
      <w:r w:rsidRPr="001E0B9C">
        <w:rPr>
          <w:lang w:val="x-none"/>
        </w:rPr>
        <w:t xml:space="preserve"> from time to time</w:t>
      </w:r>
    </w:p>
    <w:p w14:paraId="6DD0781A" w14:textId="77777777" w:rsidR="001E0B9C" w:rsidRPr="001E0B9C" w:rsidRDefault="001E0B9C" w:rsidP="00D75A91">
      <w:pPr>
        <w:pStyle w:val="ListParagraph"/>
        <w:rPr>
          <w:lang w:val="x-none"/>
        </w:rPr>
      </w:pPr>
      <w:r w:rsidRPr="001E0B9C">
        <w:rPr>
          <w:lang w:val="x-none"/>
        </w:rPr>
        <w:t>Tools to enable DFSPs to forecast their anticipated transfer volume based on historical data</w:t>
      </w:r>
    </w:p>
    <w:p w14:paraId="719C5C9A" w14:textId="08C6378B" w:rsidR="001E0B9C" w:rsidRDefault="00904049" w:rsidP="00904049">
      <w:pPr>
        <w:pStyle w:val="Heading2"/>
      </w:pPr>
      <w:bookmarkStart w:id="62" w:name="_Toc22547922"/>
      <w:r>
        <w:t>Fee Settlement: Processing Fees</w:t>
      </w:r>
      <w:bookmarkEnd w:id="62"/>
    </w:p>
    <w:p w14:paraId="374D92A2" w14:textId="2B5AC727" w:rsidR="00904049" w:rsidRDefault="00904049" w:rsidP="00904049">
      <w:pPr>
        <w:pStyle w:val="Comment"/>
      </w:pPr>
      <w:r>
        <w:t>This section is not yet written</w:t>
      </w:r>
    </w:p>
    <w:p w14:paraId="3DC6ECC2" w14:textId="5496F8CF" w:rsidR="00904049" w:rsidRDefault="00904049" w:rsidP="00904049">
      <w:pPr>
        <w:pStyle w:val="Heading2"/>
      </w:pPr>
      <w:bookmarkStart w:id="63" w:name="_Toc22547923"/>
      <w:r>
        <w:lastRenderedPageBreak/>
        <w:t>Fee Settlement: Interchange Fees</w:t>
      </w:r>
      <w:bookmarkEnd w:id="63"/>
    </w:p>
    <w:p w14:paraId="3ED40EA4" w14:textId="0EC85A94" w:rsidR="00904049" w:rsidRPr="001E0B9C" w:rsidRDefault="00904049" w:rsidP="00904049">
      <w:pPr>
        <w:pStyle w:val="Comment"/>
      </w:pPr>
      <w:r>
        <w:t>This section is not yet written</w:t>
      </w:r>
    </w:p>
    <w:p w14:paraId="16997429" w14:textId="2B108E8A" w:rsidR="001E0B9C" w:rsidRPr="001E0B9C" w:rsidRDefault="00D75A91" w:rsidP="0012423A">
      <w:pPr>
        <w:pStyle w:val="Heading1"/>
      </w:pPr>
      <w:bookmarkStart w:id="64" w:name="_Toc20904992"/>
      <w:bookmarkStart w:id="65" w:name="_Toc22539289"/>
      <w:bookmarkStart w:id="66" w:name="_Toc22547924"/>
      <w:r>
        <w:t xml:space="preserve">The </w:t>
      </w:r>
      <w:r w:rsidR="00B56AA2">
        <w:t>Scheme</w:t>
      </w:r>
      <w:r w:rsidR="001E0B9C" w:rsidRPr="001E0B9C">
        <w:t xml:space="preserve"> Management Service</w:t>
      </w:r>
      <w:bookmarkEnd w:id="49"/>
      <w:bookmarkEnd w:id="50"/>
      <w:bookmarkEnd w:id="51"/>
      <w:bookmarkEnd w:id="64"/>
      <w:bookmarkEnd w:id="65"/>
      <w:bookmarkEnd w:id="66"/>
    </w:p>
    <w:p w14:paraId="69BB9C96" w14:textId="06219B85" w:rsidR="00D75A91" w:rsidRDefault="00D75A91" w:rsidP="00D75A91">
      <w:pPr>
        <w:pStyle w:val="Comment"/>
      </w:pPr>
      <w:r>
        <w:t>Note: there is a parallel Platform Operator Service that is necessary for the operation of the platform</w:t>
      </w:r>
      <w:r w:rsidR="00904049">
        <w:t xml:space="preserve"> which </w:t>
      </w:r>
      <w:r>
        <w:t xml:space="preserve">is not described in this document. </w:t>
      </w:r>
    </w:p>
    <w:p w14:paraId="291F1981" w14:textId="353913DC" w:rsidR="001D2A65" w:rsidRDefault="001D2A65" w:rsidP="001D2A65">
      <w:pPr>
        <w:pStyle w:val="Heading2"/>
      </w:pPr>
      <w:bookmarkStart w:id="67" w:name="_Toc22547925"/>
      <w:r>
        <w:t>Description of the Scheme Management Service</w:t>
      </w:r>
      <w:bookmarkEnd w:id="67"/>
    </w:p>
    <w:p w14:paraId="180A183F" w14:textId="572FEA44" w:rsidR="001E0B9C" w:rsidRPr="001E0B9C" w:rsidRDefault="001E0B9C" w:rsidP="0012423A">
      <w:pPr>
        <w:pStyle w:val="ListParagraph"/>
      </w:pPr>
      <w:r w:rsidRPr="001E0B9C">
        <w:t xml:space="preserve">The </w:t>
      </w:r>
      <w:r w:rsidR="001D2A65">
        <w:t xml:space="preserve">Scheme </w:t>
      </w:r>
      <w:r w:rsidRPr="001E0B9C">
        <w:t xml:space="preserve">Management Service is provided by the </w:t>
      </w:r>
      <w:r w:rsidR="00984824">
        <w:t>Scheme</w:t>
      </w:r>
      <w:r w:rsidRPr="001E0B9C">
        <w:t xml:space="preserve"> to assist DFSPs in their use of </w:t>
      </w:r>
      <w:r w:rsidR="00B56AA2">
        <w:t>Scheme</w:t>
      </w:r>
      <w:r w:rsidRPr="001E0B9C">
        <w:t xml:space="preserve"> Services.  Many of these functions are provided through the </w:t>
      </w:r>
      <w:r w:rsidR="00B56AA2">
        <w:t>Scheme</w:t>
      </w:r>
      <w:r w:rsidRPr="001E0B9C">
        <w:t xml:space="preserve"> Portal, which is made available to </w:t>
      </w:r>
      <w:r w:rsidR="00B56AA2">
        <w:t>Scheme</w:t>
      </w:r>
      <w:r w:rsidRPr="001E0B9C">
        <w:t xml:space="preserve"> DFSPs.</w:t>
      </w:r>
    </w:p>
    <w:p w14:paraId="5650EA13" w14:textId="7AA50095" w:rsidR="001E0B9C" w:rsidRPr="001E0B9C" w:rsidRDefault="001E0B9C" w:rsidP="0012423A">
      <w:pPr>
        <w:pStyle w:val="ListParagraph"/>
      </w:pPr>
      <w:r w:rsidRPr="001E0B9C">
        <w:t xml:space="preserve">The following processes are part of the </w:t>
      </w:r>
      <w:r w:rsidR="00B56AA2">
        <w:t>Scheme</w:t>
      </w:r>
      <w:r w:rsidRPr="001E0B9C">
        <w:t xml:space="preserve"> Management Service:</w:t>
      </w:r>
    </w:p>
    <w:p w14:paraId="7930B5CA" w14:textId="77777777" w:rsidR="001E0B9C" w:rsidRPr="001E0B9C" w:rsidRDefault="001E0B9C" w:rsidP="0012423A">
      <w:pPr>
        <w:pStyle w:val="Heading2"/>
      </w:pPr>
      <w:bookmarkStart w:id="68" w:name="_Toc6906309"/>
      <w:bookmarkStart w:id="69" w:name="_Toc20904993"/>
      <w:bookmarkStart w:id="70" w:name="_Toc22547926"/>
      <w:r w:rsidRPr="001E0B9C">
        <w:t>The Registration Process</w:t>
      </w:r>
      <w:bookmarkEnd w:id="68"/>
      <w:bookmarkEnd w:id="69"/>
      <w:bookmarkEnd w:id="70"/>
      <w:r w:rsidRPr="001E0B9C">
        <w:t xml:space="preserve"> </w:t>
      </w:r>
    </w:p>
    <w:p w14:paraId="5CBAECE2" w14:textId="77777777" w:rsidR="001E0B9C" w:rsidRPr="001E0B9C" w:rsidRDefault="001E0B9C" w:rsidP="0012423A">
      <w:pPr>
        <w:pStyle w:val="ListParagraph"/>
      </w:pPr>
      <w:r w:rsidRPr="001E0B9C">
        <w:t>The Registration Process enables DFSP application for participation and for operational and technical on-boarding.  It covers the following areas:</w:t>
      </w:r>
    </w:p>
    <w:p w14:paraId="0A1E8687" w14:textId="504D8590" w:rsidR="001E0B9C" w:rsidRPr="001E0B9C" w:rsidRDefault="001E0B9C" w:rsidP="001D2A65">
      <w:pPr>
        <w:pStyle w:val="ListParagraph"/>
        <w:numPr>
          <w:ilvl w:val="1"/>
          <w:numId w:val="2"/>
        </w:numPr>
        <w:rPr>
          <w:lang w:val="x-none"/>
        </w:rPr>
      </w:pPr>
      <w:r w:rsidRPr="001E0B9C">
        <w:rPr>
          <w:lang w:val="x-none"/>
        </w:rPr>
        <w:t xml:space="preserve">Forms and processes for DFSP application for Participation in </w:t>
      </w:r>
      <w:r w:rsidR="00B56AA2">
        <w:rPr>
          <w:lang w:val="x-none"/>
        </w:rPr>
        <w:t>Scheme</w:t>
      </w:r>
      <w:r w:rsidRPr="001E0B9C">
        <w:rPr>
          <w:lang w:val="x-none"/>
        </w:rPr>
        <w:t>.</w:t>
      </w:r>
    </w:p>
    <w:p w14:paraId="501B9626" w14:textId="3DE8EFBA" w:rsidR="001E0B9C" w:rsidRPr="001E0B9C" w:rsidRDefault="001E0B9C" w:rsidP="001D2A65">
      <w:pPr>
        <w:pStyle w:val="ListParagraph"/>
        <w:numPr>
          <w:ilvl w:val="1"/>
          <w:numId w:val="2"/>
        </w:numPr>
        <w:rPr>
          <w:lang w:val="x-none"/>
        </w:rPr>
      </w:pPr>
      <w:r w:rsidRPr="001E0B9C">
        <w:rPr>
          <w:lang w:val="x-none"/>
        </w:rPr>
        <w:t xml:space="preserve">Forms and processes for obtaining digital certificates and digital signatures for use with </w:t>
      </w:r>
      <w:r w:rsidR="00900ADB">
        <w:t>the Platform</w:t>
      </w:r>
      <w:r w:rsidRPr="001E0B9C">
        <w:rPr>
          <w:lang w:val="x-none"/>
        </w:rPr>
        <w:t>.</w:t>
      </w:r>
    </w:p>
    <w:p w14:paraId="4D5C16FB" w14:textId="4D2A0873" w:rsidR="001E0B9C" w:rsidRPr="001E0B9C" w:rsidRDefault="001E0B9C" w:rsidP="001D2A65">
      <w:pPr>
        <w:pStyle w:val="ListParagraph"/>
        <w:numPr>
          <w:ilvl w:val="1"/>
          <w:numId w:val="2"/>
        </w:numPr>
        <w:rPr>
          <w:lang w:val="x-none"/>
        </w:rPr>
      </w:pPr>
      <w:r w:rsidRPr="001E0B9C">
        <w:rPr>
          <w:lang w:val="x-none"/>
        </w:rPr>
        <w:t xml:space="preserve">Processes for downloading </w:t>
      </w:r>
      <w:r w:rsidR="00B56AA2">
        <w:rPr>
          <w:lang w:val="x-none"/>
        </w:rPr>
        <w:t>Scheme</w:t>
      </w:r>
      <w:r w:rsidRPr="001E0B9C">
        <w:rPr>
          <w:lang w:val="x-none"/>
        </w:rPr>
        <w:t>-provided software artifacts including SDKs and APIs.</w:t>
      </w:r>
    </w:p>
    <w:p w14:paraId="3A9117EA" w14:textId="2C417E2D" w:rsidR="001E0B9C" w:rsidRPr="001E0B9C" w:rsidRDefault="001E0B9C" w:rsidP="001D2A65">
      <w:pPr>
        <w:pStyle w:val="ListParagraph"/>
        <w:numPr>
          <w:ilvl w:val="1"/>
          <w:numId w:val="2"/>
        </w:numPr>
        <w:rPr>
          <w:lang w:val="x-none"/>
        </w:rPr>
      </w:pPr>
      <w:r w:rsidRPr="001E0B9C">
        <w:rPr>
          <w:lang w:val="x-none"/>
        </w:rPr>
        <w:t>Processes for testing technical readiness to access the Platform and Services.</w:t>
      </w:r>
    </w:p>
    <w:p w14:paraId="6B4F5115" w14:textId="7109B916" w:rsidR="001E0B9C" w:rsidRPr="001E0B9C" w:rsidRDefault="001E0B9C" w:rsidP="001D2A65">
      <w:pPr>
        <w:pStyle w:val="ListParagraph"/>
        <w:numPr>
          <w:ilvl w:val="1"/>
          <w:numId w:val="2"/>
        </w:numPr>
        <w:rPr>
          <w:lang w:val="x-none"/>
        </w:rPr>
      </w:pPr>
      <w:r w:rsidRPr="001E0B9C">
        <w:rPr>
          <w:lang w:val="x-none"/>
        </w:rPr>
        <w:t xml:space="preserve">Processes for receiving </w:t>
      </w:r>
      <w:r w:rsidR="00B56AA2">
        <w:rPr>
          <w:lang w:val="x-none"/>
        </w:rPr>
        <w:t>Scheme</w:t>
      </w:r>
      <w:r w:rsidRPr="001E0B9C">
        <w:rPr>
          <w:lang w:val="x-none"/>
        </w:rPr>
        <w:t xml:space="preserve"> approval and certification for accessing the Platform and Services.</w:t>
      </w:r>
    </w:p>
    <w:p w14:paraId="5CE6941B" w14:textId="6314F2AF" w:rsidR="001E0B9C" w:rsidRPr="001E0B9C" w:rsidRDefault="001E0B9C" w:rsidP="0012423A">
      <w:pPr>
        <w:pStyle w:val="Heading2"/>
      </w:pPr>
      <w:bookmarkStart w:id="71" w:name="_Toc6906310"/>
      <w:bookmarkStart w:id="72" w:name="_Toc20904994"/>
      <w:bookmarkStart w:id="73" w:name="_Toc22547927"/>
      <w:r w:rsidRPr="001E0B9C">
        <w:t>DFSP Customer Service</w:t>
      </w:r>
      <w:bookmarkEnd w:id="71"/>
      <w:bookmarkEnd w:id="72"/>
      <w:bookmarkEnd w:id="73"/>
    </w:p>
    <w:p w14:paraId="14CCA4DB" w14:textId="14883EDA" w:rsidR="001E0B9C" w:rsidRPr="001E0B9C" w:rsidRDefault="001D2A65" w:rsidP="0012423A">
      <w:pPr>
        <w:pStyle w:val="ListParagraph"/>
      </w:pPr>
      <w:r>
        <w:t>The s</w:t>
      </w:r>
      <w:r w:rsidR="00B56AA2">
        <w:t>cheme</w:t>
      </w:r>
      <w:r w:rsidR="001E0B9C" w:rsidRPr="001E0B9C">
        <w:t xml:space="preserve"> will provide both an online and a telephone help desk for DFSPs.</w:t>
      </w:r>
    </w:p>
    <w:p w14:paraId="09DD1F42" w14:textId="06D5AED1" w:rsidR="001E0B9C" w:rsidRPr="001E0B9C" w:rsidRDefault="001E0B9C" w:rsidP="0012423A">
      <w:pPr>
        <w:pStyle w:val="ListParagraph"/>
      </w:pPr>
      <w:r w:rsidRPr="001E0B9C">
        <w:t xml:space="preserve">The </w:t>
      </w:r>
      <w:r w:rsidR="00B56AA2">
        <w:t>Scheme</w:t>
      </w:r>
      <w:r w:rsidRPr="001E0B9C">
        <w:t xml:space="preserve"> Portal will provide means by which DFSPs can designate Portal administrators and users, and update DFSP Profile information.</w:t>
      </w:r>
    </w:p>
    <w:p w14:paraId="0304D536" w14:textId="74898AC9" w:rsidR="001E0B9C" w:rsidRPr="001E0B9C" w:rsidRDefault="00B56AA2" w:rsidP="0012423A">
      <w:pPr>
        <w:pStyle w:val="Heading2"/>
      </w:pPr>
      <w:bookmarkStart w:id="74" w:name="_Toc6906311"/>
      <w:bookmarkStart w:id="75" w:name="_Toc20904995"/>
      <w:bookmarkStart w:id="76" w:name="_Toc22547928"/>
      <w:r>
        <w:lastRenderedPageBreak/>
        <w:t>Scheme</w:t>
      </w:r>
      <w:r w:rsidR="001E0B9C" w:rsidRPr="001E0B9C">
        <w:t xml:space="preserve"> System Management</w:t>
      </w:r>
      <w:bookmarkEnd w:id="74"/>
      <w:bookmarkEnd w:id="75"/>
      <w:bookmarkEnd w:id="76"/>
      <w:r w:rsidR="001E0B9C" w:rsidRPr="001E0B9C">
        <w:t xml:space="preserve"> </w:t>
      </w:r>
    </w:p>
    <w:p w14:paraId="6B742EDD" w14:textId="3EE4C6E3" w:rsidR="001E0B9C" w:rsidRPr="001E0B9C" w:rsidRDefault="001D2A65" w:rsidP="0012423A">
      <w:pPr>
        <w:pStyle w:val="ListParagraph"/>
      </w:pPr>
      <w:r>
        <w:t>The s</w:t>
      </w:r>
      <w:r w:rsidR="00B56AA2">
        <w:t>cheme</w:t>
      </w:r>
      <w:r w:rsidR="001E0B9C" w:rsidRPr="001E0B9C">
        <w:t xml:space="preserve"> will provide, through the </w:t>
      </w:r>
      <w:r w:rsidR="00B56AA2">
        <w:t>Scheme</w:t>
      </w:r>
      <w:r w:rsidR="001E0B9C" w:rsidRPr="001E0B9C">
        <w:t xml:space="preserve"> Portal, means by which DFSPs can see their current Position Ledger, their Net Debit Cap,  and their recent and historical activity with </w:t>
      </w:r>
      <w:r w:rsidR="00B56AA2">
        <w:t>Scheme</w:t>
      </w:r>
      <w:r w:rsidR="001E0B9C" w:rsidRPr="001E0B9C">
        <w:t>.</w:t>
      </w:r>
    </w:p>
    <w:p w14:paraId="6336C19B" w14:textId="2E5BC0D7" w:rsidR="001E0B9C" w:rsidRPr="001E0B9C" w:rsidRDefault="001D2A65" w:rsidP="0012423A">
      <w:pPr>
        <w:pStyle w:val="ListParagraph"/>
      </w:pPr>
      <w:r>
        <w:t>The s</w:t>
      </w:r>
      <w:r w:rsidR="00B56AA2">
        <w:t>cheme</w:t>
      </w:r>
      <w:r w:rsidR="001E0B9C" w:rsidRPr="001E0B9C">
        <w:t xml:space="preserve"> will provide, through the </w:t>
      </w:r>
      <w:r w:rsidR="00B56AA2">
        <w:t>Scheme</w:t>
      </w:r>
      <w:r w:rsidR="001E0B9C" w:rsidRPr="001E0B9C">
        <w:t xml:space="preserve"> Portal, means by which DFSPs can use historical data, including their Positions and Net Debit Cap histories,  to forecast upcoming volumes and required settlement funding levels.</w:t>
      </w:r>
    </w:p>
    <w:p w14:paraId="46AE48AD" w14:textId="1010BCE9" w:rsidR="001E0B9C" w:rsidRPr="001E0B9C" w:rsidRDefault="001D2A65" w:rsidP="0012423A">
      <w:pPr>
        <w:pStyle w:val="ListParagraph"/>
      </w:pPr>
      <w:r>
        <w:t>The s</w:t>
      </w:r>
      <w:r w:rsidR="00B56AA2">
        <w:t>cheme</w:t>
      </w:r>
      <w:r w:rsidR="001E0B9C" w:rsidRPr="001E0B9C">
        <w:t xml:space="preserve"> will provide means by which DFSPs can obtain updates to software artifacts that they have previously downloaded.</w:t>
      </w:r>
    </w:p>
    <w:p w14:paraId="2726E7DF" w14:textId="7EBB339E" w:rsidR="001E0B9C" w:rsidRPr="001E0B9C" w:rsidRDefault="001D2A65" w:rsidP="0012423A">
      <w:pPr>
        <w:pStyle w:val="ListParagraph"/>
      </w:pPr>
      <w:r>
        <w:t>The s</w:t>
      </w:r>
      <w:r w:rsidR="00B56AA2">
        <w:t>cheme</w:t>
      </w:r>
      <w:r w:rsidR="001E0B9C" w:rsidRPr="001E0B9C">
        <w:t xml:space="preserve"> will provide, through the </w:t>
      </w:r>
      <w:r w:rsidR="00B56AA2">
        <w:t>Scheme</w:t>
      </w:r>
      <w:r w:rsidR="001E0B9C" w:rsidRPr="001E0B9C">
        <w:t xml:space="preserve"> Portal, means by which DFSPs can request a withdrawal from their share of the </w:t>
      </w:r>
      <w:r w:rsidR="00B56AA2">
        <w:t>Scheme</w:t>
      </w:r>
      <w:r w:rsidR="001E0B9C" w:rsidRPr="001E0B9C">
        <w:t xml:space="preserve"> Settlement Bank Account.</w:t>
      </w:r>
    </w:p>
    <w:p w14:paraId="1A9A1361" w14:textId="16CF9BAF" w:rsidR="001E0B9C" w:rsidRPr="001E0B9C" w:rsidRDefault="001D2A65" w:rsidP="0012423A">
      <w:pPr>
        <w:pStyle w:val="ListParagraph"/>
      </w:pPr>
      <w:r>
        <w:t>The s</w:t>
      </w:r>
      <w:r w:rsidR="00B56AA2">
        <w:t>cheme</w:t>
      </w:r>
      <w:r w:rsidR="001E0B9C" w:rsidRPr="001E0B9C">
        <w:t xml:space="preserve"> will provide, through the </w:t>
      </w:r>
      <w:r w:rsidR="00B56AA2">
        <w:t>Scheme</w:t>
      </w:r>
      <w:r w:rsidR="001E0B9C" w:rsidRPr="001E0B9C">
        <w:t xml:space="preserve"> Portal, means by which DFSPs can view their share of the balance in the </w:t>
      </w:r>
      <w:r w:rsidR="00B56AA2">
        <w:t>Scheme</w:t>
      </w:r>
      <w:r w:rsidR="001E0B9C" w:rsidRPr="001E0B9C">
        <w:t xml:space="preserve"> Settlement Bank Account.</w:t>
      </w:r>
    </w:p>
    <w:p w14:paraId="046F98F0" w14:textId="77777777" w:rsidR="0012423A" w:rsidRDefault="0012423A">
      <w:pPr>
        <w:spacing w:before="0" w:after="0" w:line="240" w:lineRule="auto"/>
        <w:rPr>
          <w:b/>
          <w:bCs/>
          <w:color w:val="000000"/>
          <w:sz w:val="28"/>
          <w:szCs w:val="32"/>
        </w:rPr>
      </w:pPr>
      <w:bookmarkStart w:id="77" w:name="_Toc6906312"/>
      <w:bookmarkStart w:id="78" w:name="_Toc20904996"/>
      <w:r>
        <w:br w:type="page"/>
      </w:r>
    </w:p>
    <w:p w14:paraId="23E64103" w14:textId="16DDA752" w:rsidR="001E0B9C" w:rsidRPr="001E0B9C" w:rsidRDefault="0077276F" w:rsidP="0012423A">
      <w:pPr>
        <w:pStyle w:val="Heading1"/>
      </w:pPr>
      <w:bookmarkStart w:id="79" w:name="_Toc22539290"/>
      <w:bookmarkStart w:id="80" w:name="_Toc22547929"/>
      <w:bookmarkEnd w:id="77"/>
      <w:bookmarkEnd w:id="78"/>
      <w:r>
        <w:lastRenderedPageBreak/>
        <w:t>The Fraud Management Service</w:t>
      </w:r>
      <w:bookmarkEnd w:id="79"/>
      <w:bookmarkEnd w:id="80"/>
    </w:p>
    <w:p w14:paraId="5358E296" w14:textId="49AA96A3" w:rsidR="001E0B9C" w:rsidRDefault="00350831" w:rsidP="001E0B9C">
      <w:pPr>
        <w:pStyle w:val="BodyText"/>
        <w:rPr>
          <w:i/>
        </w:rPr>
      </w:pPr>
      <w:r>
        <w:rPr>
          <w:i/>
        </w:rPr>
        <w:t>This section has not yet been written, but is expected to include the following sections:</w:t>
      </w:r>
    </w:p>
    <w:p w14:paraId="49EA944E" w14:textId="64177565" w:rsidR="00350831" w:rsidRDefault="00350831" w:rsidP="00350831">
      <w:pPr>
        <w:pStyle w:val="BodyText"/>
        <w:numPr>
          <w:ilvl w:val="0"/>
          <w:numId w:val="29"/>
        </w:numPr>
        <w:rPr>
          <w:i/>
        </w:rPr>
      </w:pPr>
      <w:r>
        <w:rPr>
          <w:i/>
        </w:rPr>
        <w:t>Description of the Fraud Management Utility – Purpose and Scope</w:t>
      </w:r>
    </w:p>
    <w:p w14:paraId="72FF8D43" w14:textId="73135808" w:rsidR="00350831" w:rsidRDefault="00350831" w:rsidP="00350831">
      <w:pPr>
        <w:pStyle w:val="BodyText"/>
        <w:numPr>
          <w:ilvl w:val="0"/>
          <w:numId w:val="29"/>
        </w:numPr>
        <w:rPr>
          <w:i/>
        </w:rPr>
      </w:pPr>
      <w:r>
        <w:rPr>
          <w:i/>
        </w:rPr>
        <w:t>The Shared Transaction Database</w:t>
      </w:r>
    </w:p>
    <w:p w14:paraId="482520EB" w14:textId="70B2A9ED" w:rsidR="00350831" w:rsidRDefault="00350831" w:rsidP="00350831">
      <w:pPr>
        <w:pStyle w:val="BodyText"/>
        <w:numPr>
          <w:ilvl w:val="0"/>
          <w:numId w:val="29"/>
        </w:numPr>
        <w:rPr>
          <w:i/>
        </w:rPr>
      </w:pPr>
      <w:r>
        <w:rPr>
          <w:i/>
        </w:rPr>
        <w:t>Fraud Categorization Scheme</w:t>
      </w:r>
    </w:p>
    <w:p w14:paraId="5909E4FD" w14:textId="725554CC" w:rsidR="00350831" w:rsidRDefault="00350831" w:rsidP="00350831">
      <w:pPr>
        <w:pStyle w:val="BodyText"/>
        <w:numPr>
          <w:ilvl w:val="0"/>
          <w:numId w:val="29"/>
        </w:numPr>
        <w:rPr>
          <w:i/>
        </w:rPr>
      </w:pPr>
      <w:r>
        <w:rPr>
          <w:i/>
        </w:rPr>
        <w:t>Reporting of Known Bad Actors or Transactions</w:t>
      </w:r>
    </w:p>
    <w:p w14:paraId="4A890AEB" w14:textId="77777777" w:rsidR="00350831" w:rsidRDefault="00350831" w:rsidP="00350831">
      <w:pPr>
        <w:pStyle w:val="BodyText"/>
        <w:numPr>
          <w:ilvl w:val="0"/>
          <w:numId w:val="29"/>
        </w:numPr>
        <w:rPr>
          <w:i/>
        </w:rPr>
      </w:pPr>
      <w:r>
        <w:rPr>
          <w:i/>
        </w:rPr>
        <w:t>Anomaly and Fraud Detection Algorithms and Processes</w:t>
      </w:r>
    </w:p>
    <w:p w14:paraId="44FADC93" w14:textId="4B023F03" w:rsidR="00350831" w:rsidRDefault="00350831" w:rsidP="00350831">
      <w:pPr>
        <w:pStyle w:val="BodyText"/>
        <w:numPr>
          <w:ilvl w:val="0"/>
          <w:numId w:val="29"/>
        </w:numPr>
        <w:rPr>
          <w:i/>
        </w:rPr>
      </w:pPr>
      <w:r>
        <w:rPr>
          <w:i/>
        </w:rPr>
        <w:t>DFSP  Reporting</w:t>
      </w:r>
    </w:p>
    <w:p w14:paraId="30382C7C" w14:textId="1DD8A7C8" w:rsidR="00350831" w:rsidRDefault="00350831" w:rsidP="00350831">
      <w:pPr>
        <w:pStyle w:val="BodyText"/>
        <w:numPr>
          <w:ilvl w:val="0"/>
          <w:numId w:val="29"/>
        </w:numPr>
        <w:rPr>
          <w:i/>
        </w:rPr>
      </w:pPr>
      <w:r>
        <w:rPr>
          <w:i/>
        </w:rPr>
        <w:t>Real-time Transaction Interception Options</w:t>
      </w:r>
    </w:p>
    <w:p w14:paraId="5AE44463" w14:textId="33186936" w:rsidR="00350831" w:rsidRDefault="00350831" w:rsidP="001E0B9C">
      <w:pPr>
        <w:pStyle w:val="BodyText"/>
        <w:rPr>
          <w:i/>
        </w:rPr>
      </w:pPr>
    </w:p>
    <w:p w14:paraId="72948CDD" w14:textId="47ECF3E5" w:rsidR="003C6A97" w:rsidRDefault="003C6A97" w:rsidP="001E0B9C">
      <w:pPr>
        <w:pStyle w:val="BodyText"/>
        <w:rPr>
          <w:i/>
        </w:rPr>
      </w:pPr>
    </w:p>
    <w:p w14:paraId="25E87491" w14:textId="77777777" w:rsidR="00D430DD" w:rsidRDefault="00D430DD">
      <w:pPr>
        <w:spacing w:before="0" w:after="0" w:line="240" w:lineRule="auto"/>
        <w:rPr>
          <w:b/>
          <w:bCs/>
          <w:color w:val="000000"/>
          <w:sz w:val="28"/>
          <w:szCs w:val="32"/>
        </w:rPr>
      </w:pPr>
      <w:r>
        <w:br w:type="page"/>
      </w:r>
    </w:p>
    <w:p w14:paraId="68556A89" w14:textId="5849E524" w:rsidR="003C6A97" w:rsidRDefault="003C6A97" w:rsidP="003C6A97">
      <w:pPr>
        <w:pStyle w:val="Heading1"/>
      </w:pPr>
      <w:bookmarkStart w:id="81" w:name="_Toc22547930"/>
      <w:r>
        <w:lastRenderedPageBreak/>
        <w:t>Appendix: Scheme Supported Use Cases and System Parameters</w:t>
      </w:r>
      <w:bookmarkEnd w:id="81"/>
    </w:p>
    <w:p w14:paraId="35C7FC8F" w14:textId="699E1F75" w:rsidR="003C6A97" w:rsidRDefault="003C6A97" w:rsidP="003C6A97">
      <w:pPr>
        <w:pStyle w:val="BodyText"/>
      </w:pPr>
    </w:p>
    <w:p w14:paraId="746701A8" w14:textId="77777777" w:rsidR="002F3D9D" w:rsidRPr="002F3D9D" w:rsidRDefault="002F3D9D" w:rsidP="002F3D9D">
      <w:pPr>
        <w:pStyle w:val="Comment"/>
      </w:pPr>
      <w:r w:rsidRPr="002F3D9D">
        <w:t>This is the same table as appears in the Business Rules document, but it has added the systemic codes necessary for the Platform to recognize a transaction as belonging to a given use case or secondary use case.  A scheme would only define Secondary Use Cases if it wanted to write rules and/or specify fees that are unique to that Secondary Use Case</w:t>
      </w:r>
    </w:p>
    <w:p w14:paraId="6135C4FB" w14:textId="7948632B" w:rsidR="00E20752" w:rsidRDefault="002F3D9D" w:rsidP="00E20752">
      <w:pPr>
        <w:pStyle w:val="Comment"/>
      </w:pPr>
      <w:r>
        <w:t xml:space="preserve">This table is </w:t>
      </w:r>
      <w:r w:rsidR="00E20752">
        <w:t xml:space="preserve">an example of a table of Use Cases and Secondary Use Cases that a scheme might support.  </w:t>
      </w:r>
    </w:p>
    <w:p w14:paraId="66D2C193" w14:textId="77777777" w:rsidR="00E20752" w:rsidRDefault="00E20752" w:rsidP="00E20752">
      <w:pPr>
        <w:spacing w:before="0" w:after="0" w:line="240" w:lineRule="auto"/>
      </w:pPr>
    </w:p>
    <w:tbl>
      <w:tblPr>
        <w:tblStyle w:val="TableGrid"/>
        <w:tblpPr w:leftFromText="180" w:rightFromText="180" w:vertAnchor="text" w:horzAnchor="margin" w:tblpY="515"/>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43" w:type="dxa"/>
          <w:right w:w="43" w:type="dxa"/>
        </w:tblCellMar>
        <w:tblLook w:val="04A0" w:firstRow="1" w:lastRow="0" w:firstColumn="1" w:lastColumn="0" w:noHBand="0" w:noVBand="1"/>
        <w:tblPrChange w:id="82" w:author="Carol Benson" w:date="2019-10-02T09:48:00Z">
          <w:tblPr>
            <w:tblStyle w:val="TableGrid"/>
            <w:tblpPr w:leftFromText="180" w:rightFromText="180" w:vertAnchor="text" w:horzAnchor="margin" w:tblpY="515"/>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43" w:type="dxa"/>
              <w:right w:w="43" w:type="dxa"/>
            </w:tblCellMar>
            <w:tblLook w:val="04A0" w:firstRow="1" w:lastRow="0" w:firstColumn="1" w:lastColumn="0" w:noHBand="0" w:noVBand="1"/>
          </w:tblPr>
        </w:tblPrChange>
      </w:tblPr>
      <w:tblGrid>
        <w:gridCol w:w="985"/>
        <w:gridCol w:w="630"/>
        <w:gridCol w:w="2160"/>
        <w:gridCol w:w="3240"/>
        <w:gridCol w:w="2070"/>
        <w:tblGridChange w:id="83">
          <w:tblGrid>
            <w:gridCol w:w="985"/>
            <w:gridCol w:w="1080"/>
            <w:gridCol w:w="360"/>
            <w:gridCol w:w="1350"/>
            <w:gridCol w:w="810"/>
            <w:gridCol w:w="2430"/>
            <w:gridCol w:w="2070"/>
          </w:tblGrid>
        </w:tblGridChange>
      </w:tblGrid>
      <w:tr w:rsidR="00CE2FD3" w:rsidRPr="00D41DE0" w14:paraId="5888DA69" w14:textId="77777777" w:rsidTr="00CE2FD3">
        <w:trPr>
          <w:tblHeader/>
          <w:ins w:id="84" w:author="Carol Benson" w:date="2019-10-02T09:47:00Z"/>
          <w:trPrChange w:id="85" w:author="Carol Benson" w:date="2019-10-02T09:48:00Z">
            <w:trPr>
              <w:tblHeader/>
            </w:trPr>
          </w:trPrChange>
        </w:trPr>
        <w:tc>
          <w:tcPr>
            <w:tcW w:w="985" w:type="dxa"/>
            <w:shd w:val="clear" w:color="auto" w:fill="595959" w:themeFill="text1" w:themeFillTint="A6"/>
            <w:vAlign w:val="bottom"/>
            <w:tcPrChange w:id="86" w:author="Carol Benson" w:date="2019-10-02T09:48:00Z">
              <w:tcPr>
                <w:tcW w:w="985" w:type="dxa"/>
                <w:shd w:val="clear" w:color="auto" w:fill="595959" w:themeFill="text1" w:themeFillTint="A6"/>
              </w:tcPr>
            </w:tcPrChange>
          </w:tcPr>
          <w:p w14:paraId="47CBCF1D" w14:textId="77777777" w:rsidR="00CE2FD3" w:rsidRPr="007E6318" w:rsidRDefault="00CE2FD3">
            <w:pPr>
              <w:spacing w:before="0" w:after="0" w:line="240" w:lineRule="auto"/>
              <w:jc w:val="center"/>
              <w:rPr>
                <w:ins w:id="87" w:author="Carol Benson" w:date="2019-10-02T09:47:00Z"/>
                <w:color w:val="FFFFFF" w:themeColor="background1"/>
              </w:rPr>
              <w:pPrChange w:id="88" w:author="Carol Benson" w:date="2019-10-02T09:48:00Z">
                <w:pPr>
                  <w:framePr w:hSpace="180" w:wrap="around" w:vAnchor="text" w:hAnchor="margin" w:y="515"/>
                  <w:spacing w:before="0" w:after="0" w:line="240" w:lineRule="auto"/>
                </w:pPr>
              </w:pPrChange>
            </w:pPr>
            <w:ins w:id="89" w:author="Carol Benson" w:date="2019-10-02T09:47:00Z">
              <w:r w:rsidRPr="007E6318">
                <w:rPr>
                  <w:color w:val="FFFFFF" w:themeColor="background1"/>
                </w:rPr>
                <w:t>Use Case Code</w:t>
              </w:r>
            </w:ins>
          </w:p>
        </w:tc>
        <w:tc>
          <w:tcPr>
            <w:tcW w:w="630" w:type="dxa"/>
            <w:shd w:val="clear" w:color="auto" w:fill="595959" w:themeFill="text1" w:themeFillTint="A6"/>
            <w:vAlign w:val="bottom"/>
            <w:tcPrChange w:id="90" w:author="Carol Benson" w:date="2019-10-02T09:48:00Z">
              <w:tcPr>
                <w:tcW w:w="1440" w:type="dxa"/>
                <w:gridSpan w:val="2"/>
                <w:shd w:val="clear" w:color="auto" w:fill="595959" w:themeFill="text1" w:themeFillTint="A6"/>
              </w:tcPr>
            </w:tcPrChange>
          </w:tcPr>
          <w:p w14:paraId="70D55B1B" w14:textId="77777777" w:rsidR="00CE2FD3" w:rsidRPr="007E6318" w:rsidRDefault="00CE2FD3">
            <w:pPr>
              <w:spacing w:before="0" w:after="0" w:line="240" w:lineRule="auto"/>
              <w:jc w:val="center"/>
              <w:rPr>
                <w:ins w:id="91" w:author="Carol Benson" w:date="2019-10-02T09:47:00Z"/>
                <w:color w:val="FFFFFF" w:themeColor="background1"/>
              </w:rPr>
              <w:pPrChange w:id="92" w:author="Carol Benson" w:date="2019-10-02T09:48:00Z">
                <w:pPr>
                  <w:framePr w:hSpace="180" w:wrap="around" w:vAnchor="text" w:hAnchor="margin" w:y="515"/>
                  <w:spacing w:before="0" w:after="0" w:line="240" w:lineRule="auto"/>
                </w:pPr>
              </w:pPrChange>
            </w:pPr>
            <w:ins w:id="93" w:author="Carol Benson" w:date="2019-10-02T09:47:00Z">
              <w:r w:rsidRPr="007E6318">
                <w:rPr>
                  <w:color w:val="FFFFFF" w:themeColor="background1"/>
                </w:rPr>
                <w:t>Use Case</w:t>
              </w:r>
            </w:ins>
          </w:p>
        </w:tc>
        <w:tc>
          <w:tcPr>
            <w:tcW w:w="2160" w:type="dxa"/>
            <w:shd w:val="clear" w:color="auto" w:fill="595959" w:themeFill="text1" w:themeFillTint="A6"/>
            <w:vAlign w:val="bottom"/>
            <w:tcPrChange w:id="94" w:author="Carol Benson" w:date="2019-10-02T09:48:00Z">
              <w:tcPr>
                <w:tcW w:w="2160" w:type="dxa"/>
                <w:gridSpan w:val="2"/>
                <w:shd w:val="clear" w:color="auto" w:fill="595959" w:themeFill="text1" w:themeFillTint="A6"/>
              </w:tcPr>
            </w:tcPrChange>
          </w:tcPr>
          <w:p w14:paraId="44151744" w14:textId="77777777" w:rsidR="00CE2FD3" w:rsidRPr="007E6318" w:rsidRDefault="00CE2FD3">
            <w:pPr>
              <w:spacing w:before="0" w:after="0" w:line="240" w:lineRule="auto"/>
              <w:jc w:val="center"/>
              <w:rPr>
                <w:ins w:id="95" w:author="Carol Benson" w:date="2019-10-02T09:47:00Z"/>
                <w:color w:val="FFFFFF" w:themeColor="background1"/>
              </w:rPr>
              <w:pPrChange w:id="96" w:author="Carol Benson" w:date="2019-10-02T09:48:00Z">
                <w:pPr>
                  <w:framePr w:hSpace="180" w:wrap="around" w:vAnchor="text" w:hAnchor="margin" w:y="515"/>
                  <w:spacing w:before="0" w:after="0" w:line="240" w:lineRule="auto"/>
                </w:pPr>
              </w:pPrChange>
            </w:pPr>
            <w:ins w:id="97" w:author="Carol Benson" w:date="2019-10-02T09:47:00Z">
              <w:r w:rsidRPr="007E6318">
                <w:rPr>
                  <w:color w:val="FFFFFF" w:themeColor="background1"/>
                </w:rPr>
                <w:t xml:space="preserve">Secondary </w:t>
              </w:r>
              <w:r w:rsidRPr="007E6318">
                <w:rPr>
                  <w:color w:val="FFFFFF" w:themeColor="background1"/>
                </w:rPr>
                <w:br/>
                <w:t>Use Case</w:t>
              </w:r>
            </w:ins>
          </w:p>
        </w:tc>
        <w:tc>
          <w:tcPr>
            <w:tcW w:w="3240" w:type="dxa"/>
            <w:tcBorders>
              <w:bottom w:val="single" w:sz="4" w:space="0" w:color="A6A6A6" w:themeColor="background1" w:themeShade="A6"/>
            </w:tcBorders>
            <w:shd w:val="clear" w:color="auto" w:fill="595959" w:themeFill="text1" w:themeFillTint="A6"/>
            <w:vAlign w:val="bottom"/>
            <w:tcPrChange w:id="98" w:author="Carol Benson" w:date="2019-10-02T09:48:00Z">
              <w:tcPr>
                <w:tcW w:w="2430" w:type="dxa"/>
                <w:tcBorders>
                  <w:bottom w:val="single" w:sz="4" w:space="0" w:color="A6A6A6" w:themeColor="background1" w:themeShade="A6"/>
                </w:tcBorders>
                <w:shd w:val="clear" w:color="auto" w:fill="595959" w:themeFill="text1" w:themeFillTint="A6"/>
              </w:tcPr>
            </w:tcPrChange>
          </w:tcPr>
          <w:p w14:paraId="782A5A4D" w14:textId="77777777" w:rsidR="00CE2FD3" w:rsidRPr="002F3D9D" w:rsidRDefault="00CE2FD3">
            <w:pPr>
              <w:spacing w:before="0" w:after="0" w:line="240" w:lineRule="auto"/>
              <w:jc w:val="center"/>
              <w:rPr>
                <w:ins w:id="99" w:author="Carol Benson" w:date="2019-10-02T09:47:00Z"/>
                <w:color w:val="FFFFFF" w:themeColor="background1"/>
              </w:rPr>
              <w:pPrChange w:id="100" w:author="Carol Benson" w:date="2019-10-02T09:48:00Z">
                <w:pPr>
                  <w:framePr w:hSpace="180" w:wrap="around" w:vAnchor="text" w:hAnchor="margin" w:y="515"/>
                  <w:spacing w:before="0" w:after="0" w:line="240" w:lineRule="auto"/>
                </w:pPr>
              </w:pPrChange>
            </w:pPr>
            <w:ins w:id="101" w:author="Carol Benson" w:date="2019-10-02T09:47:00Z">
              <w:r w:rsidRPr="002F3D9D">
                <w:rPr>
                  <w:color w:val="FFFFFF" w:themeColor="background1"/>
                </w:rPr>
                <w:t>Required Data Elements</w:t>
              </w:r>
            </w:ins>
          </w:p>
        </w:tc>
        <w:tc>
          <w:tcPr>
            <w:tcW w:w="2070" w:type="dxa"/>
            <w:tcBorders>
              <w:bottom w:val="single" w:sz="4" w:space="0" w:color="A6A6A6" w:themeColor="background1" w:themeShade="A6"/>
            </w:tcBorders>
            <w:shd w:val="clear" w:color="auto" w:fill="595959" w:themeFill="text1" w:themeFillTint="A6"/>
            <w:vAlign w:val="bottom"/>
            <w:tcPrChange w:id="102" w:author="Carol Benson" w:date="2019-10-02T09:48:00Z">
              <w:tcPr>
                <w:tcW w:w="2070" w:type="dxa"/>
                <w:tcBorders>
                  <w:bottom w:val="single" w:sz="4" w:space="0" w:color="A6A6A6" w:themeColor="background1" w:themeShade="A6"/>
                </w:tcBorders>
                <w:shd w:val="clear" w:color="auto" w:fill="595959" w:themeFill="text1" w:themeFillTint="A6"/>
              </w:tcPr>
            </w:tcPrChange>
          </w:tcPr>
          <w:p w14:paraId="0BD72A92" w14:textId="77777777" w:rsidR="00CE2FD3" w:rsidRPr="007E6318" w:rsidRDefault="00CE2FD3">
            <w:pPr>
              <w:spacing w:before="0" w:after="0" w:line="240" w:lineRule="auto"/>
              <w:jc w:val="center"/>
              <w:rPr>
                <w:ins w:id="103" w:author="Carol Benson" w:date="2019-10-02T09:47:00Z"/>
                <w:color w:val="FFFFFF" w:themeColor="background1"/>
              </w:rPr>
              <w:pPrChange w:id="104" w:author="Carol Benson" w:date="2019-10-02T09:48:00Z">
                <w:pPr>
                  <w:framePr w:hSpace="180" w:wrap="around" w:vAnchor="text" w:hAnchor="margin" w:y="515"/>
                  <w:spacing w:before="0" w:after="0" w:line="240" w:lineRule="auto"/>
                </w:pPr>
              </w:pPrChange>
            </w:pPr>
            <w:ins w:id="105" w:author="Carol Benson" w:date="2019-10-02T09:47:00Z">
              <w:r w:rsidRPr="007E6318">
                <w:rPr>
                  <w:color w:val="FFFFFF" w:themeColor="background1"/>
                </w:rPr>
                <w:t>Other Methods of Use Case Determination</w:t>
              </w:r>
            </w:ins>
          </w:p>
        </w:tc>
      </w:tr>
      <w:tr w:rsidR="00CE2FD3" w:rsidRPr="00D41DE0" w14:paraId="4133872B" w14:textId="77777777" w:rsidTr="00561711">
        <w:trPr>
          <w:ins w:id="106" w:author="Carol Benson" w:date="2019-10-02T09:47:00Z"/>
        </w:trPr>
        <w:tc>
          <w:tcPr>
            <w:tcW w:w="985" w:type="dxa"/>
            <w:shd w:val="clear" w:color="auto" w:fill="D9D9D9" w:themeFill="background1" w:themeFillShade="D9"/>
            <w:tcPrChange w:id="107" w:author="Carol Benson" w:date="2019-10-02T09:48:00Z">
              <w:tcPr>
                <w:tcW w:w="985" w:type="dxa"/>
                <w:shd w:val="clear" w:color="auto" w:fill="FFFFFF" w:themeFill="background1"/>
              </w:tcPr>
            </w:tcPrChange>
          </w:tcPr>
          <w:p w14:paraId="152FD0E7" w14:textId="77777777" w:rsidR="00CE2FD3" w:rsidRPr="00CB17EB" w:rsidRDefault="00CE2FD3" w:rsidP="00561711">
            <w:pPr>
              <w:spacing w:before="0" w:after="0" w:line="240" w:lineRule="auto"/>
              <w:rPr>
                <w:ins w:id="108" w:author="Carol Benson" w:date="2019-10-02T09:47:00Z"/>
              </w:rPr>
            </w:pPr>
            <w:ins w:id="109" w:author="Carol Benson" w:date="2019-10-02T09:47:00Z">
              <w:r w:rsidRPr="00CB17EB">
                <w:t>1.0</w:t>
              </w:r>
            </w:ins>
          </w:p>
        </w:tc>
        <w:tc>
          <w:tcPr>
            <w:tcW w:w="630" w:type="dxa"/>
            <w:shd w:val="clear" w:color="auto" w:fill="D9D9D9" w:themeFill="background1" w:themeFillShade="D9"/>
            <w:tcPrChange w:id="110" w:author="Carol Benson" w:date="2019-10-02T09:48:00Z">
              <w:tcPr>
                <w:tcW w:w="1080" w:type="dxa"/>
                <w:shd w:val="clear" w:color="auto" w:fill="FFFFFF" w:themeFill="background1"/>
              </w:tcPr>
            </w:tcPrChange>
          </w:tcPr>
          <w:p w14:paraId="666DF0D4" w14:textId="77777777" w:rsidR="00CE2FD3" w:rsidRPr="00FE3A46" w:rsidRDefault="00CE2FD3" w:rsidP="00561711">
            <w:pPr>
              <w:spacing w:before="0" w:after="0" w:line="240" w:lineRule="auto"/>
              <w:rPr>
                <w:ins w:id="111" w:author="Carol Benson" w:date="2019-10-02T09:47:00Z"/>
              </w:rPr>
            </w:pPr>
            <w:ins w:id="112" w:author="Carol Benson" w:date="2019-10-02T09:47:00Z">
              <w:r w:rsidRPr="00FE3A46">
                <w:t>P2P</w:t>
              </w:r>
            </w:ins>
          </w:p>
        </w:tc>
        <w:tc>
          <w:tcPr>
            <w:tcW w:w="2160" w:type="dxa"/>
            <w:shd w:val="clear" w:color="auto" w:fill="D9D9D9" w:themeFill="background1" w:themeFillShade="D9"/>
            <w:tcPrChange w:id="113" w:author="Carol Benson" w:date="2019-10-02T09:48:00Z">
              <w:tcPr>
                <w:tcW w:w="1710" w:type="dxa"/>
                <w:gridSpan w:val="2"/>
                <w:shd w:val="clear" w:color="auto" w:fill="FFFFFF" w:themeFill="background1"/>
              </w:tcPr>
            </w:tcPrChange>
          </w:tcPr>
          <w:p w14:paraId="22BCD6B9" w14:textId="77777777" w:rsidR="00CE2FD3" w:rsidRDefault="00CE2FD3" w:rsidP="00561711">
            <w:pPr>
              <w:spacing w:before="0" w:after="0" w:line="240" w:lineRule="auto"/>
              <w:rPr>
                <w:ins w:id="114" w:author="Carol Benson" w:date="2019-10-02T09:47:00Z"/>
              </w:rPr>
            </w:pPr>
            <w:ins w:id="115" w:author="Carol Benson" w:date="2019-10-02T09:47:00Z">
              <w:r>
                <w:t>Person to Person</w:t>
              </w:r>
            </w:ins>
          </w:p>
        </w:tc>
        <w:tc>
          <w:tcPr>
            <w:tcW w:w="3240" w:type="dxa"/>
            <w:shd w:val="clear" w:color="auto" w:fill="D9D9D9" w:themeFill="background1" w:themeFillShade="D9"/>
            <w:tcPrChange w:id="116" w:author="Carol Benson" w:date="2019-10-02T09:48:00Z">
              <w:tcPr>
                <w:tcW w:w="3240" w:type="dxa"/>
                <w:gridSpan w:val="2"/>
                <w:shd w:val="clear" w:color="auto" w:fill="FFFFFF" w:themeFill="background1"/>
              </w:tcPr>
            </w:tcPrChange>
          </w:tcPr>
          <w:p w14:paraId="41864BA7" w14:textId="77777777" w:rsidR="00CE2FD3" w:rsidRPr="002F3D9D" w:rsidRDefault="00CE2FD3" w:rsidP="00561711">
            <w:pPr>
              <w:spacing w:before="0" w:after="0" w:line="240" w:lineRule="auto"/>
              <w:rPr>
                <w:ins w:id="117" w:author="Carol Benson" w:date="2019-10-02T09:47:00Z"/>
              </w:rPr>
            </w:pPr>
            <w:ins w:id="118" w:author="Carol Benson" w:date="2019-10-02T09:47:00Z">
              <w:r w:rsidRPr="002F3D9D">
                <w:t>API Settings</w:t>
              </w:r>
            </w:ins>
          </w:p>
          <w:p w14:paraId="58111457" w14:textId="77777777" w:rsidR="00CE2FD3" w:rsidRPr="002F3D9D" w:rsidRDefault="00CE2FD3" w:rsidP="00561711">
            <w:pPr>
              <w:spacing w:before="0" w:after="0" w:line="240" w:lineRule="auto"/>
              <w:rPr>
                <w:ins w:id="119" w:author="Carol Benson" w:date="2019-10-02T09:47:00Z"/>
              </w:rPr>
            </w:pPr>
            <w:ins w:id="120" w:author="Carol Benson" w:date="2019-10-02T09:47:00Z">
              <w:r w:rsidRPr="002F3D9D">
                <w:t>Scenario=Transfer</w:t>
              </w:r>
            </w:ins>
          </w:p>
          <w:p w14:paraId="2246432C" w14:textId="77777777" w:rsidR="00CE2FD3" w:rsidRPr="002F3D9D" w:rsidRDefault="00CE2FD3" w:rsidP="00561711">
            <w:pPr>
              <w:spacing w:before="0" w:after="0" w:line="240" w:lineRule="auto"/>
              <w:rPr>
                <w:ins w:id="121" w:author="Carol Benson" w:date="2019-10-02T09:47:00Z"/>
              </w:rPr>
            </w:pPr>
            <w:ins w:id="122" w:author="Carol Benson" w:date="2019-10-02T09:47:00Z">
              <w:r w:rsidRPr="002F3D9D">
                <w:t>Initiator = Payer</w:t>
              </w:r>
            </w:ins>
          </w:p>
          <w:p w14:paraId="7C8BA23B" w14:textId="77777777" w:rsidR="00CE2FD3" w:rsidRPr="002F3D9D" w:rsidRDefault="00CE2FD3" w:rsidP="00561711">
            <w:pPr>
              <w:spacing w:before="0" w:after="0" w:line="240" w:lineRule="auto"/>
              <w:rPr>
                <w:ins w:id="123" w:author="Carol Benson" w:date="2019-10-02T09:47:00Z"/>
              </w:rPr>
            </w:pPr>
            <w:ins w:id="124" w:author="Carol Benson" w:date="2019-10-02T09:47:00Z">
              <w:r w:rsidRPr="002F3D9D">
                <w:t>Initiator Type = Consumer</w:t>
              </w:r>
            </w:ins>
          </w:p>
          <w:p w14:paraId="13DBBAEE" w14:textId="77777777" w:rsidR="00CE2FD3" w:rsidRPr="002F3D9D" w:rsidRDefault="00CE2FD3" w:rsidP="00561711">
            <w:pPr>
              <w:spacing w:before="0" w:after="0" w:line="240" w:lineRule="auto"/>
              <w:rPr>
                <w:ins w:id="125" w:author="Carol Benson" w:date="2019-10-02T09:47:00Z"/>
              </w:rPr>
            </w:pPr>
            <w:ins w:id="126" w:author="Carol Benson" w:date="2019-10-02T09:47:00Z">
              <w:r w:rsidRPr="002F3D9D">
                <w:t>Recipient Type = Consumer</w:t>
              </w:r>
            </w:ins>
          </w:p>
        </w:tc>
        <w:tc>
          <w:tcPr>
            <w:tcW w:w="2070" w:type="dxa"/>
            <w:shd w:val="clear" w:color="auto" w:fill="D9D9D9" w:themeFill="background1" w:themeFillShade="D9"/>
            <w:tcPrChange w:id="127" w:author="Carol Benson" w:date="2019-10-02T09:48:00Z">
              <w:tcPr>
                <w:tcW w:w="2070" w:type="dxa"/>
                <w:shd w:val="clear" w:color="auto" w:fill="FFFFFF" w:themeFill="background1"/>
              </w:tcPr>
            </w:tcPrChange>
          </w:tcPr>
          <w:p w14:paraId="6F9EFBEC" w14:textId="77777777" w:rsidR="00CE2FD3" w:rsidRDefault="00CE2FD3" w:rsidP="00561711">
            <w:pPr>
              <w:spacing w:before="0" w:after="0" w:line="240" w:lineRule="auto"/>
              <w:rPr>
                <w:ins w:id="128" w:author="Carol Benson" w:date="2019-10-02T09:47:00Z"/>
              </w:rPr>
            </w:pPr>
          </w:p>
        </w:tc>
      </w:tr>
      <w:tr w:rsidR="00CE2FD3" w:rsidRPr="00D41DE0" w14:paraId="77362601" w14:textId="77777777" w:rsidTr="00561711">
        <w:trPr>
          <w:ins w:id="129" w:author="Carol Benson" w:date="2019-10-02T09:47:00Z"/>
        </w:trPr>
        <w:tc>
          <w:tcPr>
            <w:tcW w:w="985" w:type="dxa"/>
            <w:tcPrChange w:id="130" w:author="Carol Benson" w:date="2019-10-02T09:48:00Z">
              <w:tcPr>
                <w:tcW w:w="985" w:type="dxa"/>
              </w:tcPr>
            </w:tcPrChange>
          </w:tcPr>
          <w:p w14:paraId="70D54EF7" w14:textId="77777777" w:rsidR="00CE2FD3" w:rsidRDefault="00CE2FD3" w:rsidP="00561711">
            <w:pPr>
              <w:spacing w:before="0" w:after="0" w:line="240" w:lineRule="auto"/>
              <w:rPr>
                <w:ins w:id="131" w:author="Carol Benson" w:date="2019-10-02T09:47:00Z"/>
              </w:rPr>
            </w:pPr>
            <w:ins w:id="132" w:author="Carol Benson" w:date="2019-10-02T09:47:00Z">
              <w:r>
                <w:t>1.1</w:t>
              </w:r>
            </w:ins>
          </w:p>
        </w:tc>
        <w:tc>
          <w:tcPr>
            <w:tcW w:w="630" w:type="dxa"/>
            <w:tcPrChange w:id="133" w:author="Carol Benson" w:date="2019-10-02T09:48:00Z">
              <w:tcPr>
                <w:tcW w:w="1440" w:type="dxa"/>
                <w:gridSpan w:val="2"/>
              </w:tcPr>
            </w:tcPrChange>
          </w:tcPr>
          <w:p w14:paraId="42434B79" w14:textId="77777777" w:rsidR="00CE2FD3" w:rsidRPr="00D41DE0" w:rsidRDefault="00CE2FD3" w:rsidP="00561711">
            <w:pPr>
              <w:spacing w:before="0" w:after="0" w:line="240" w:lineRule="auto"/>
              <w:rPr>
                <w:ins w:id="134" w:author="Carol Benson" w:date="2019-10-02T09:47:00Z"/>
              </w:rPr>
            </w:pPr>
            <w:ins w:id="135" w:author="Carol Benson" w:date="2019-10-02T09:47:00Z">
              <w:r>
                <w:t>P2P</w:t>
              </w:r>
            </w:ins>
          </w:p>
        </w:tc>
        <w:tc>
          <w:tcPr>
            <w:tcW w:w="2160" w:type="dxa"/>
            <w:tcPrChange w:id="136" w:author="Carol Benson" w:date="2019-10-02T09:48:00Z">
              <w:tcPr>
                <w:tcW w:w="2160" w:type="dxa"/>
                <w:gridSpan w:val="2"/>
              </w:tcPr>
            </w:tcPrChange>
          </w:tcPr>
          <w:p w14:paraId="2AB3309C" w14:textId="77777777" w:rsidR="00CE2FD3" w:rsidRDefault="00CE2FD3" w:rsidP="00561711">
            <w:pPr>
              <w:spacing w:before="0" w:after="0" w:line="240" w:lineRule="auto"/>
              <w:rPr>
                <w:ins w:id="137" w:author="Carol Benson" w:date="2019-10-02T09:47:00Z"/>
              </w:rPr>
            </w:pPr>
            <w:ins w:id="138" w:author="Carol Benson" w:date="2019-10-02T09:47:00Z">
              <w:r>
                <w:t>Wallet to wallet</w:t>
              </w:r>
            </w:ins>
          </w:p>
        </w:tc>
        <w:tc>
          <w:tcPr>
            <w:tcW w:w="3240" w:type="dxa"/>
            <w:tcPrChange w:id="139" w:author="Carol Benson" w:date="2019-10-02T09:48:00Z">
              <w:tcPr>
                <w:tcW w:w="2430" w:type="dxa"/>
              </w:tcPr>
            </w:tcPrChange>
          </w:tcPr>
          <w:p w14:paraId="375C875F" w14:textId="77777777" w:rsidR="00CE2FD3" w:rsidRPr="002F3D9D" w:rsidRDefault="00CE2FD3" w:rsidP="00561711">
            <w:pPr>
              <w:spacing w:before="0" w:after="0" w:line="240" w:lineRule="auto"/>
              <w:rPr>
                <w:ins w:id="140" w:author="Carol Benson" w:date="2019-10-02T09:47:00Z"/>
              </w:rPr>
            </w:pPr>
            <w:ins w:id="141" w:author="Carol Benson" w:date="2019-10-02T09:47:00Z">
              <w:r w:rsidRPr="002F3D9D">
                <w:t>Transaction Account Type for Payer DFSP is Wallet and for Payee DFSP is Wallet</w:t>
              </w:r>
            </w:ins>
          </w:p>
        </w:tc>
        <w:tc>
          <w:tcPr>
            <w:tcW w:w="2070" w:type="dxa"/>
            <w:tcPrChange w:id="142" w:author="Carol Benson" w:date="2019-10-02T09:48:00Z">
              <w:tcPr>
                <w:tcW w:w="2070" w:type="dxa"/>
              </w:tcPr>
            </w:tcPrChange>
          </w:tcPr>
          <w:p w14:paraId="73C211EA" w14:textId="77777777" w:rsidR="00CE2FD3" w:rsidRDefault="00CE2FD3" w:rsidP="00561711">
            <w:pPr>
              <w:spacing w:before="0" w:after="0" w:line="240" w:lineRule="auto"/>
              <w:rPr>
                <w:ins w:id="143" w:author="Carol Benson" w:date="2019-10-02T09:47:00Z"/>
              </w:rPr>
            </w:pPr>
            <w:ins w:id="144" w:author="Carol Benson" w:date="2019-10-02T09:47:00Z">
              <w:r>
                <w:t xml:space="preserve"> </w:t>
              </w:r>
            </w:ins>
          </w:p>
        </w:tc>
      </w:tr>
      <w:tr w:rsidR="00CE2FD3" w:rsidRPr="00D41DE0" w14:paraId="7B77B133" w14:textId="77777777" w:rsidTr="00561711">
        <w:trPr>
          <w:ins w:id="145" w:author="Carol Benson" w:date="2019-10-02T09:47:00Z"/>
        </w:trPr>
        <w:tc>
          <w:tcPr>
            <w:tcW w:w="985" w:type="dxa"/>
            <w:tcPrChange w:id="146" w:author="Carol Benson" w:date="2019-10-02T09:48:00Z">
              <w:tcPr>
                <w:tcW w:w="985" w:type="dxa"/>
              </w:tcPr>
            </w:tcPrChange>
          </w:tcPr>
          <w:p w14:paraId="735CF90F" w14:textId="77777777" w:rsidR="00CE2FD3" w:rsidRDefault="00CE2FD3" w:rsidP="00561711">
            <w:pPr>
              <w:spacing w:before="0" w:after="0" w:line="240" w:lineRule="auto"/>
              <w:rPr>
                <w:ins w:id="147" w:author="Carol Benson" w:date="2019-10-02T09:47:00Z"/>
              </w:rPr>
            </w:pPr>
            <w:ins w:id="148" w:author="Carol Benson" w:date="2019-10-02T09:47:00Z">
              <w:r>
                <w:t>1.2</w:t>
              </w:r>
            </w:ins>
          </w:p>
        </w:tc>
        <w:tc>
          <w:tcPr>
            <w:tcW w:w="630" w:type="dxa"/>
            <w:tcPrChange w:id="149" w:author="Carol Benson" w:date="2019-10-02T09:48:00Z">
              <w:tcPr>
                <w:tcW w:w="1440" w:type="dxa"/>
                <w:gridSpan w:val="2"/>
              </w:tcPr>
            </w:tcPrChange>
          </w:tcPr>
          <w:p w14:paraId="50CBA8AA" w14:textId="77777777" w:rsidR="00CE2FD3" w:rsidRPr="00D41DE0" w:rsidRDefault="00CE2FD3" w:rsidP="00561711">
            <w:pPr>
              <w:spacing w:before="0" w:after="0" w:line="240" w:lineRule="auto"/>
              <w:rPr>
                <w:ins w:id="150" w:author="Carol Benson" w:date="2019-10-02T09:47:00Z"/>
              </w:rPr>
            </w:pPr>
            <w:ins w:id="151" w:author="Carol Benson" w:date="2019-10-02T09:47:00Z">
              <w:r>
                <w:t>P2P</w:t>
              </w:r>
            </w:ins>
          </w:p>
        </w:tc>
        <w:tc>
          <w:tcPr>
            <w:tcW w:w="2160" w:type="dxa"/>
            <w:tcPrChange w:id="152" w:author="Carol Benson" w:date="2019-10-02T09:48:00Z">
              <w:tcPr>
                <w:tcW w:w="2160" w:type="dxa"/>
                <w:gridSpan w:val="2"/>
              </w:tcPr>
            </w:tcPrChange>
          </w:tcPr>
          <w:p w14:paraId="3012511C" w14:textId="77777777" w:rsidR="00CE2FD3" w:rsidRDefault="00CE2FD3" w:rsidP="00561711">
            <w:pPr>
              <w:spacing w:before="0" w:after="0" w:line="240" w:lineRule="auto"/>
              <w:rPr>
                <w:ins w:id="153" w:author="Carol Benson" w:date="2019-10-02T09:47:00Z"/>
              </w:rPr>
            </w:pPr>
            <w:ins w:id="154" w:author="Carol Benson" w:date="2019-10-02T09:47:00Z">
              <w:r>
                <w:t>Bank to bank</w:t>
              </w:r>
            </w:ins>
          </w:p>
        </w:tc>
        <w:tc>
          <w:tcPr>
            <w:tcW w:w="3240" w:type="dxa"/>
            <w:tcPrChange w:id="155" w:author="Carol Benson" w:date="2019-10-02T09:48:00Z">
              <w:tcPr>
                <w:tcW w:w="2430" w:type="dxa"/>
              </w:tcPr>
            </w:tcPrChange>
          </w:tcPr>
          <w:p w14:paraId="49BE605C" w14:textId="77777777" w:rsidR="00CE2FD3" w:rsidRPr="002F3D9D" w:rsidRDefault="00CE2FD3" w:rsidP="00561711">
            <w:pPr>
              <w:spacing w:before="0" w:after="0" w:line="240" w:lineRule="auto"/>
              <w:rPr>
                <w:ins w:id="156" w:author="Carol Benson" w:date="2019-10-02T09:47:00Z"/>
              </w:rPr>
            </w:pPr>
            <w:ins w:id="157" w:author="Carol Benson" w:date="2019-10-02T09:47:00Z">
              <w:r w:rsidRPr="002F3D9D">
                <w:t xml:space="preserve"> Transaction Account Type for Payer DFSP is Bank and for Payee DFSP is Wallet</w:t>
              </w:r>
            </w:ins>
          </w:p>
        </w:tc>
        <w:tc>
          <w:tcPr>
            <w:tcW w:w="2070" w:type="dxa"/>
            <w:tcPrChange w:id="158" w:author="Carol Benson" w:date="2019-10-02T09:48:00Z">
              <w:tcPr>
                <w:tcW w:w="2070" w:type="dxa"/>
              </w:tcPr>
            </w:tcPrChange>
          </w:tcPr>
          <w:p w14:paraId="27838450" w14:textId="77777777" w:rsidR="00CE2FD3" w:rsidRDefault="00CE2FD3" w:rsidP="00561711">
            <w:pPr>
              <w:spacing w:before="0" w:after="0" w:line="240" w:lineRule="auto"/>
              <w:rPr>
                <w:ins w:id="159" w:author="Carol Benson" w:date="2019-10-02T09:47:00Z"/>
              </w:rPr>
            </w:pPr>
            <w:ins w:id="160" w:author="Carol Benson" w:date="2019-10-02T09:47:00Z">
              <w:r>
                <w:t xml:space="preserve"> </w:t>
              </w:r>
            </w:ins>
          </w:p>
        </w:tc>
      </w:tr>
      <w:tr w:rsidR="00CE2FD3" w:rsidRPr="00D41DE0" w14:paraId="2B3ACB11" w14:textId="77777777" w:rsidTr="00561711">
        <w:trPr>
          <w:ins w:id="161" w:author="Carol Benson" w:date="2019-10-02T09:47:00Z"/>
        </w:trPr>
        <w:tc>
          <w:tcPr>
            <w:tcW w:w="985" w:type="dxa"/>
            <w:tcPrChange w:id="162" w:author="Carol Benson" w:date="2019-10-02T09:48:00Z">
              <w:tcPr>
                <w:tcW w:w="985" w:type="dxa"/>
              </w:tcPr>
            </w:tcPrChange>
          </w:tcPr>
          <w:p w14:paraId="39D5DDF3" w14:textId="77777777" w:rsidR="00CE2FD3" w:rsidRDefault="00CE2FD3" w:rsidP="00561711">
            <w:pPr>
              <w:spacing w:before="0" w:after="0" w:line="240" w:lineRule="auto"/>
              <w:rPr>
                <w:ins w:id="163" w:author="Carol Benson" w:date="2019-10-02T09:47:00Z"/>
              </w:rPr>
            </w:pPr>
            <w:ins w:id="164" w:author="Carol Benson" w:date="2019-10-02T09:47:00Z">
              <w:r>
                <w:t>1.3</w:t>
              </w:r>
            </w:ins>
          </w:p>
        </w:tc>
        <w:tc>
          <w:tcPr>
            <w:tcW w:w="630" w:type="dxa"/>
            <w:tcPrChange w:id="165" w:author="Carol Benson" w:date="2019-10-02T09:48:00Z">
              <w:tcPr>
                <w:tcW w:w="1440" w:type="dxa"/>
                <w:gridSpan w:val="2"/>
              </w:tcPr>
            </w:tcPrChange>
          </w:tcPr>
          <w:p w14:paraId="5CB086D2" w14:textId="77777777" w:rsidR="00CE2FD3" w:rsidRPr="00D41DE0" w:rsidRDefault="00CE2FD3" w:rsidP="00561711">
            <w:pPr>
              <w:spacing w:before="0" w:after="0" w:line="240" w:lineRule="auto"/>
              <w:rPr>
                <w:ins w:id="166" w:author="Carol Benson" w:date="2019-10-02T09:47:00Z"/>
              </w:rPr>
            </w:pPr>
            <w:ins w:id="167" w:author="Carol Benson" w:date="2019-10-02T09:47:00Z">
              <w:r>
                <w:t>P2P</w:t>
              </w:r>
            </w:ins>
          </w:p>
        </w:tc>
        <w:tc>
          <w:tcPr>
            <w:tcW w:w="2160" w:type="dxa"/>
            <w:tcPrChange w:id="168" w:author="Carol Benson" w:date="2019-10-02T09:48:00Z">
              <w:tcPr>
                <w:tcW w:w="2160" w:type="dxa"/>
                <w:gridSpan w:val="2"/>
              </w:tcPr>
            </w:tcPrChange>
          </w:tcPr>
          <w:p w14:paraId="7B31146E" w14:textId="77777777" w:rsidR="00CE2FD3" w:rsidRDefault="00CE2FD3" w:rsidP="00561711">
            <w:pPr>
              <w:spacing w:before="0" w:after="0" w:line="240" w:lineRule="auto"/>
              <w:rPr>
                <w:ins w:id="169" w:author="Carol Benson" w:date="2019-10-02T09:47:00Z"/>
              </w:rPr>
            </w:pPr>
            <w:ins w:id="170" w:author="Carol Benson" w:date="2019-10-02T09:47:00Z">
              <w:r>
                <w:t>Wallet to bank</w:t>
              </w:r>
            </w:ins>
          </w:p>
        </w:tc>
        <w:tc>
          <w:tcPr>
            <w:tcW w:w="3240" w:type="dxa"/>
            <w:tcPrChange w:id="171" w:author="Carol Benson" w:date="2019-10-02T09:48:00Z">
              <w:tcPr>
                <w:tcW w:w="2430" w:type="dxa"/>
              </w:tcPr>
            </w:tcPrChange>
          </w:tcPr>
          <w:p w14:paraId="24E9C09D" w14:textId="77777777" w:rsidR="00CE2FD3" w:rsidRPr="002F3D9D" w:rsidRDefault="00CE2FD3" w:rsidP="00561711">
            <w:pPr>
              <w:spacing w:before="0" w:after="0" w:line="240" w:lineRule="auto"/>
              <w:rPr>
                <w:ins w:id="172" w:author="Carol Benson" w:date="2019-10-02T09:47:00Z"/>
              </w:rPr>
            </w:pPr>
            <w:ins w:id="173" w:author="Carol Benson" w:date="2019-10-02T09:47:00Z">
              <w:r w:rsidRPr="002F3D9D">
                <w:t xml:space="preserve"> Transaction Account Type for Payer DFSP is Wallet and for Payee DFSP is Bank</w:t>
              </w:r>
            </w:ins>
          </w:p>
        </w:tc>
        <w:tc>
          <w:tcPr>
            <w:tcW w:w="2070" w:type="dxa"/>
            <w:tcPrChange w:id="174" w:author="Carol Benson" w:date="2019-10-02T09:48:00Z">
              <w:tcPr>
                <w:tcW w:w="2070" w:type="dxa"/>
              </w:tcPr>
            </w:tcPrChange>
          </w:tcPr>
          <w:p w14:paraId="368F1C3B" w14:textId="77777777" w:rsidR="00CE2FD3" w:rsidRDefault="00CE2FD3" w:rsidP="00561711">
            <w:pPr>
              <w:spacing w:before="0" w:after="0" w:line="240" w:lineRule="auto"/>
              <w:rPr>
                <w:ins w:id="175" w:author="Carol Benson" w:date="2019-10-02T09:47:00Z"/>
              </w:rPr>
            </w:pPr>
            <w:ins w:id="176" w:author="Carol Benson" w:date="2019-10-02T09:47:00Z">
              <w:r>
                <w:t xml:space="preserve"> </w:t>
              </w:r>
            </w:ins>
          </w:p>
        </w:tc>
      </w:tr>
      <w:tr w:rsidR="00CE2FD3" w:rsidRPr="00D41DE0" w14:paraId="21071E8D" w14:textId="77777777" w:rsidTr="00561711">
        <w:trPr>
          <w:ins w:id="177" w:author="Carol Benson" w:date="2019-10-02T09:47:00Z"/>
        </w:trPr>
        <w:tc>
          <w:tcPr>
            <w:tcW w:w="985" w:type="dxa"/>
            <w:tcPrChange w:id="178" w:author="Carol Benson" w:date="2019-10-02T09:48:00Z">
              <w:tcPr>
                <w:tcW w:w="985" w:type="dxa"/>
              </w:tcPr>
            </w:tcPrChange>
          </w:tcPr>
          <w:p w14:paraId="098D1788" w14:textId="77777777" w:rsidR="00CE2FD3" w:rsidRDefault="00CE2FD3" w:rsidP="00561711">
            <w:pPr>
              <w:spacing w:before="0" w:after="0" w:line="240" w:lineRule="auto"/>
              <w:rPr>
                <w:ins w:id="179" w:author="Carol Benson" w:date="2019-10-02T09:47:00Z"/>
              </w:rPr>
            </w:pPr>
            <w:ins w:id="180" w:author="Carol Benson" w:date="2019-10-02T09:47:00Z">
              <w:r>
                <w:t>1.4</w:t>
              </w:r>
            </w:ins>
          </w:p>
        </w:tc>
        <w:tc>
          <w:tcPr>
            <w:tcW w:w="630" w:type="dxa"/>
            <w:tcPrChange w:id="181" w:author="Carol Benson" w:date="2019-10-02T09:48:00Z">
              <w:tcPr>
                <w:tcW w:w="1440" w:type="dxa"/>
                <w:gridSpan w:val="2"/>
              </w:tcPr>
            </w:tcPrChange>
          </w:tcPr>
          <w:p w14:paraId="04CC7368" w14:textId="77777777" w:rsidR="00CE2FD3" w:rsidRPr="00D41DE0" w:rsidRDefault="00CE2FD3" w:rsidP="00561711">
            <w:pPr>
              <w:spacing w:before="0" w:after="0" w:line="240" w:lineRule="auto"/>
              <w:rPr>
                <w:ins w:id="182" w:author="Carol Benson" w:date="2019-10-02T09:47:00Z"/>
              </w:rPr>
            </w:pPr>
            <w:ins w:id="183" w:author="Carol Benson" w:date="2019-10-02T09:47:00Z">
              <w:r>
                <w:t>P2P</w:t>
              </w:r>
            </w:ins>
          </w:p>
        </w:tc>
        <w:tc>
          <w:tcPr>
            <w:tcW w:w="2160" w:type="dxa"/>
            <w:tcPrChange w:id="184" w:author="Carol Benson" w:date="2019-10-02T09:48:00Z">
              <w:tcPr>
                <w:tcW w:w="2160" w:type="dxa"/>
                <w:gridSpan w:val="2"/>
              </w:tcPr>
            </w:tcPrChange>
          </w:tcPr>
          <w:p w14:paraId="32741CB2" w14:textId="77777777" w:rsidR="00CE2FD3" w:rsidRDefault="00CE2FD3" w:rsidP="00561711">
            <w:pPr>
              <w:spacing w:before="0" w:after="0" w:line="240" w:lineRule="auto"/>
              <w:rPr>
                <w:ins w:id="185" w:author="Carol Benson" w:date="2019-10-02T09:47:00Z"/>
              </w:rPr>
            </w:pPr>
            <w:ins w:id="186" w:author="Carol Benson" w:date="2019-10-02T09:47:00Z">
              <w:r>
                <w:t>Bank to Wallet</w:t>
              </w:r>
            </w:ins>
          </w:p>
        </w:tc>
        <w:tc>
          <w:tcPr>
            <w:tcW w:w="3240" w:type="dxa"/>
            <w:tcPrChange w:id="187" w:author="Carol Benson" w:date="2019-10-02T09:48:00Z">
              <w:tcPr>
                <w:tcW w:w="2430" w:type="dxa"/>
              </w:tcPr>
            </w:tcPrChange>
          </w:tcPr>
          <w:p w14:paraId="2B7DB02F" w14:textId="77777777" w:rsidR="00CE2FD3" w:rsidRPr="002F3D9D" w:rsidRDefault="00CE2FD3" w:rsidP="00561711">
            <w:pPr>
              <w:spacing w:before="0" w:after="0" w:line="240" w:lineRule="auto"/>
              <w:rPr>
                <w:ins w:id="188" w:author="Carol Benson" w:date="2019-10-02T09:47:00Z"/>
              </w:rPr>
            </w:pPr>
            <w:ins w:id="189" w:author="Carol Benson" w:date="2019-10-02T09:47:00Z">
              <w:r w:rsidRPr="002F3D9D">
                <w:t xml:space="preserve"> Transaction Account Type for Payer DFSP is Bank and for Payee DFSP is Wallet.</w:t>
              </w:r>
            </w:ins>
          </w:p>
        </w:tc>
        <w:tc>
          <w:tcPr>
            <w:tcW w:w="2070" w:type="dxa"/>
            <w:tcPrChange w:id="190" w:author="Carol Benson" w:date="2019-10-02T09:48:00Z">
              <w:tcPr>
                <w:tcW w:w="2070" w:type="dxa"/>
              </w:tcPr>
            </w:tcPrChange>
          </w:tcPr>
          <w:p w14:paraId="0FDCB48C" w14:textId="77777777" w:rsidR="00CE2FD3" w:rsidRDefault="00CE2FD3" w:rsidP="00561711">
            <w:pPr>
              <w:spacing w:before="0" w:after="0" w:line="240" w:lineRule="auto"/>
              <w:rPr>
                <w:ins w:id="191" w:author="Carol Benson" w:date="2019-10-02T09:47:00Z"/>
              </w:rPr>
            </w:pPr>
            <w:ins w:id="192" w:author="Carol Benson" w:date="2019-10-02T09:47:00Z">
              <w:r>
                <w:t xml:space="preserve"> </w:t>
              </w:r>
            </w:ins>
          </w:p>
        </w:tc>
      </w:tr>
      <w:tr w:rsidR="00CE2FD3" w:rsidRPr="00D41DE0" w14:paraId="069A8A50" w14:textId="77777777" w:rsidTr="00561711">
        <w:trPr>
          <w:ins w:id="193" w:author="Carol Benson" w:date="2019-10-02T09:47:00Z"/>
        </w:trPr>
        <w:tc>
          <w:tcPr>
            <w:tcW w:w="985" w:type="dxa"/>
            <w:shd w:val="clear" w:color="auto" w:fill="D9D9D9" w:themeFill="background1" w:themeFillShade="D9"/>
            <w:tcPrChange w:id="194" w:author="Carol Benson" w:date="2019-10-02T09:48:00Z">
              <w:tcPr>
                <w:tcW w:w="985" w:type="dxa"/>
                <w:shd w:val="clear" w:color="auto" w:fill="D9D9D9" w:themeFill="background1" w:themeFillShade="D9"/>
              </w:tcPr>
            </w:tcPrChange>
          </w:tcPr>
          <w:p w14:paraId="292BC9D6" w14:textId="77777777" w:rsidR="00CE2FD3" w:rsidRPr="00CB17EB" w:rsidRDefault="00CE2FD3" w:rsidP="00561711">
            <w:pPr>
              <w:spacing w:before="0" w:after="0" w:line="240" w:lineRule="auto"/>
              <w:rPr>
                <w:ins w:id="195" w:author="Carol Benson" w:date="2019-10-02T09:47:00Z"/>
              </w:rPr>
            </w:pPr>
            <w:ins w:id="196" w:author="Carol Benson" w:date="2019-10-02T09:47:00Z">
              <w:r w:rsidRPr="00CB17EB">
                <w:t>2.0</w:t>
              </w:r>
            </w:ins>
          </w:p>
        </w:tc>
        <w:tc>
          <w:tcPr>
            <w:tcW w:w="630" w:type="dxa"/>
            <w:shd w:val="clear" w:color="auto" w:fill="D9D9D9" w:themeFill="background1" w:themeFillShade="D9"/>
            <w:tcPrChange w:id="197" w:author="Carol Benson" w:date="2019-10-02T09:48:00Z">
              <w:tcPr>
                <w:tcW w:w="1440" w:type="dxa"/>
                <w:gridSpan w:val="2"/>
                <w:shd w:val="clear" w:color="auto" w:fill="D9D9D9" w:themeFill="background1" w:themeFillShade="D9"/>
              </w:tcPr>
            </w:tcPrChange>
          </w:tcPr>
          <w:p w14:paraId="0FEADC94" w14:textId="77777777" w:rsidR="00CE2FD3" w:rsidRPr="00FE3A46" w:rsidRDefault="00CE2FD3" w:rsidP="00561711">
            <w:pPr>
              <w:spacing w:before="0" w:after="0" w:line="240" w:lineRule="auto"/>
              <w:rPr>
                <w:ins w:id="198" w:author="Carol Benson" w:date="2019-10-02T09:47:00Z"/>
              </w:rPr>
            </w:pPr>
            <w:ins w:id="199" w:author="Carol Benson" w:date="2019-10-02T09:47:00Z">
              <w:r w:rsidRPr="00FE3A46">
                <w:t>Bulk Payment</w:t>
              </w:r>
            </w:ins>
          </w:p>
        </w:tc>
        <w:tc>
          <w:tcPr>
            <w:tcW w:w="2160" w:type="dxa"/>
            <w:shd w:val="clear" w:color="auto" w:fill="D9D9D9" w:themeFill="background1" w:themeFillShade="D9"/>
            <w:tcPrChange w:id="200" w:author="Carol Benson" w:date="2019-10-02T09:48:00Z">
              <w:tcPr>
                <w:tcW w:w="2160" w:type="dxa"/>
                <w:gridSpan w:val="2"/>
                <w:shd w:val="clear" w:color="auto" w:fill="D9D9D9" w:themeFill="background1" w:themeFillShade="D9"/>
              </w:tcPr>
            </w:tcPrChange>
          </w:tcPr>
          <w:p w14:paraId="401CD855" w14:textId="77777777" w:rsidR="00CE2FD3" w:rsidRDefault="00CE2FD3" w:rsidP="00561711">
            <w:pPr>
              <w:spacing w:before="0" w:after="0" w:line="240" w:lineRule="auto"/>
              <w:rPr>
                <w:ins w:id="201" w:author="Carol Benson" w:date="2019-10-02T09:47:00Z"/>
              </w:rPr>
            </w:pPr>
          </w:p>
        </w:tc>
        <w:tc>
          <w:tcPr>
            <w:tcW w:w="3240" w:type="dxa"/>
            <w:shd w:val="clear" w:color="auto" w:fill="D9D9D9" w:themeFill="background1" w:themeFillShade="D9"/>
            <w:tcPrChange w:id="202" w:author="Carol Benson" w:date="2019-10-02T09:48:00Z">
              <w:tcPr>
                <w:tcW w:w="2430" w:type="dxa"/>
                <w:shd w:val="clear" w:color="auto" w:fill="D9D9D9" w:themeFill="background1" w:themeFillShade="D9"/>
              </w:tcPr>
            </w:tcPrChange>
          </w:tcPr>
          <w:p w14:paraId="2DA4020E" w14:textId="77777777" w:rsidR="00CE2FD3" w:rsidRPr="002F3D9D" w:rsidRDefault="00CE2FD3" w:rsidP="00561711">
            <w:pPr>
              <w:spacing w:before="0" w:after="0" w:line="240" w:lineRule="auto"/>
              <w:rPr>
                <w:ins w:id="203" w:author="Carol Benson" w:date="2019-10-02T09:47:00Z"/>
              </w:rPr>
            </w:pPr>
            <w:ins w:id="204" w:author="Carol Benson" w:date="2019-10-02T09:47:00Z">
              <w:r w:rsidRPr="002F3D9D">
                <w:t>API Settings</w:t>
              </w:r>
            </w:ins>
          </w:p>
          <w:p w14:paraId="07EFB060" w14:textId="77777777" w:rsidR="00CE2FD3" w:rsidRPr="002F3D9D" w:rsidRDefault="00CE2FD3" w:rsidP="00561711">
            <w:pPr>
              <w:spacing w:before="0" w:after="0" w:line="240" w:lineRule="auto"/>
              <w:rPr>
                <w:ins w:id="205" w:author="Carol Benson" w:date="2019-10-02T09:47:00Z"/>
              </w:rPr>
            </w:pPr>
            <w:ins w:id="206" w:author="Carol Benson" w:date="2019-10-02T09:47:00Z">
              <w:r w:rsidRPr="002F3D9D">
                <w:t>Scenario=Transfer</w:t>
              </w:r>
            </w:ins>
          </w:p>
          <w:p w14:paraId="114E0BD3" w14:textId="77777777" w:rsidR="00CE2FD3" w:rsidRPr="002F3D9D" w:rsidRDefault="00CE2FD3" w:rsidP="00561711">
            <w:pPr>
              <w:spacing w:before="0" w:after="0" w:line="240" w:lineRule="auto"/>
              <w:rPr>
                <w:ins w:id="207" w:author="Carol Benson" w:date="2019-10-02T09:47:00Z"/>
              </w:rPr>
            </w:pPr>
            <w:ins w:id="208" w:author="Carol Benson" w:date="2019-10-02T09:47:00Z">
              <w:r w:rsidRPr="002F3D9D">
                <w:t>Initiator = Payer</w:t>
              </w:r>
            </w:ins>
          </w:p>
          <w:p w14:paraId="7A2852EC" w14:textId="77777777" w:rsidR="00CE2FD3" w:rsidRPr="002F3D9D" w:rsidRDefault="00CE2FD3" w:rsidP="00561711">
            <w:pPr>
              <w:spacing w:before="0" w:after="0" w:line="240" w:lineRule="auto"/>
              <w:rPr>
                <w:ins w:id="209" w:author="Carol Benson" w:date="2019-10-02T09:47:00Z"/>
              </w:rPr>
            </w:pPr>
            <w:ins w:id="210" w:author="Carol Benson" w:date="2019-10-02T09:47:00Z">
              <w:r w:rsidRPr="002F3D9D">
                <w:t>Recipient Type = Consumer</w:t>
              </w:r>
            </w:ins>
          </w:p>
        </w:tc>
        <w:tc>
          <w:tcPr>
            <w:tcW w:w="2070" w:type="dxa"/>
            <w:shd w:val="clear" w:color="auto" w:fill="D9D9D9" w:themeFill="background1" w:themeFillShade="D9"/>
            <w:tcPrChange w:id="211" w:author="Carol Benson" w:date="2019-10-02T09:48:00Z">
              <w:tcPr>
                <w:tcW w:w="2070" w:type="dxa"/>
                <w:shd w:val="clear" w:color="auto" w:fill="D9D9D9" w:themeFill="background1" w:themeFillShade="D9"/>
              </w:tcPr>
            </w:tcPrChange>
          </w:tcPr>
          <w:p w14:paraId="78022D8E" w14:textId="77777777" w:rsidR="00CE2FD3" w:rsidRDefault="00CE2FD3" w:rsidP="00561711">
            <w:pPr>
              <w:spacing w:before="0" w:after="0" w:line="240" w:lineRule="auto"/>
              <w:rPr>
                <w:ins w:id="212" w:author="Carol Benson" w:date="2019-10-02T09:47:00Z"/>
              </w:rPr>
            </w:pPr>
          </w:p>
        </w:tc>
      </w:tr>
      <w:tr w:rsidR="00CE2FD3" w:rsidRPr="00D41DE0" w14:paraId="073090F3" w14:textId="77777777" w:rsidTr="00561711">
        <w:trPr>
          <w:ins w:id="213" w:author="Carol Benson" w:date="2019-10-02T09:47:00Z"/>
        </w:trPr>
        <w:tc>
          <w:tcPr>
            <w:tcW w:w="985" w:type="dxa"/>
            <w:tcPrChange w:id="214" w:author="Carol Benson" w:date="2019-10-02T09:48:00Z">
              <w:tcPr>
                <w:tcW w:w="985" w:type="dxa"/>
              </w:tcPr>
            </w:tcPrChange>
          </w:tcPr>
          <w:p w14:paraId="71B8DDED" w14:textId="77777777" w:rsidR="00CE2FD3" w:rsidRDefault="00CE2FD3" w:rsidP="00561711">
            <w:pPr>
              <w:spacing w:before="0" w:after="0" w:line="240" w:lineRule="auto"/>
              <w:rPr>
                <w:ins w:id="215" w:author="Carol Benson" w:date="2019-10-02T09:47:00Z"/>
              </w:rPr>
            </w:pPr>
            <w:ins w:id="216" w:author="Carol Benson" w:date="2019-10-02T09:47:00Z">
              <w:r>
                <w:t>2.1</w:t>
              </w:r>
            </w:ins>
          </w:p>
        </w:tc>
        <w:tc>
          <w:tcPr>
            <w:tcW w:w="630" w:type="dxa"/>
            <w:tcPrChange w:id="217" w:author="Carol Benson" w:date="2019-10-02T09:48:00Z">
              <w:tcPr>
                <w:tcW w:w="1440" w:type="dxa"/>
                <w:gridSpan w:val="2"/>
              </w:tcPr>
            </w:tcPrChange>
          </w:tcPr>
          <w:p w14:paraId="5C26B625" w14:textId="77777777" w:rsidR="00CE2FD3" w:rsidRPr="00D41DE0" w:rsidRDefault="00CE2FD3" w:rsidP="00561711">
            <w:pPr>
              <w:spacing w:before="0" w:after="0" w:line="240" w:lineRule="auto"/>
              <w:rPr>
                <w:ins w:id="218" w:author="Carol Benson" w:date="2019-10-02T09:47:00Z"/>
              </w:rPr>
            </w:pPr>
            <w:ins w:id="219" w:author="Carol Benson" w:date="2019-10-02T09:47:00Z">
              <w:r>
                <w:t>B2P</w:t>
              </w:r>
            </w:ins>
          </w:p>
        </w:tc>
        <w:tc>
          <w:tcPr>
            <w:tcW w:w="2160" w:type="dxa"/>
            <w:tcPrChange w:id="220" w:author="Carol Benson" w:date="2019-10-02T09:48:00Z">
              <w:tcPr>
                <w:tcW w:w="2160" w:type="dxa"/>
                <w:gridSpan w:val="2"/>
              </w:tcPr>
            </w:tcPrChange>
          </w:tcPr>
          <w:p w14:paraId="54269CC1" w14:textId="77777777" w:rsidR="00CE2FD3" w:rsidRDefault="00CE2FD3" w:rsidP="00561711">
            <w:pPr>
              <w:spacing w:before="0" w:after="0" w:line="240" w:lineRule="auto"/>
              <w:rPr>
                <w:ins w:id="221" w:author="Carol Benson" w:date="2019-10-02T09:47:00Z"/>
              </w:rPr>
            </w:pPr>
            <w:ins w:id="222" w:author="Carol Benson" w:date="2019-10-02T09:47:00Z">
              <w:r>
                <w:t>Business to Person</w:t>
              </w:r>
            </w:ins>
          </w:p>
        </w:tc>
        <w:tc>
          <w:tcPr>
            <w:tcW w:w="3240" w:type="dxa"/>
            <w:tcPrChange w:id="223" w:author="Carol Benson" w:date="2019-10-02T09:48:00Z">
              <w:tcPr>
                <w:tcW w:w="2430" w:type="dxa"/>
              </w:tcPr>
            </w:tcPrChange>
          </w:tcPr>
          <w:p w14:paraId="685886DB" w14:textId="77777777" w:rsidR="00CE2FD3" w:rsidRPr="002F3D9D" w:rsidRDefault="00CE2FD3" w:rsidP="00561711">
            <w:pPr>
              <w:spacing w:before="0" w:after="0" w:line="240" w:lineRule="auto"/>
              <w:rPr>
                <w:ins w:id="224" w:author="Carol Benson" w:date="2019-10-02T09:47:00Z"/>
                <w:sz w:val="22"/>
              </w:rPr>
            </w:pPr>
            <w:ins w:id="225" w:author="Carol Benson" w:date="2019-10-02T09:47:00Z">
              <w:r w:rsidRPr="002F3D9D">
                <w:t>Initiator Type = Business</w:t>
              </w:r>
            </w:ins>
          </w:p>
        </w:tc>
        <w:tc>
          <w:tcPr>
            <w:tcW w:w="2070" w:type="dxa"/>
            <w:tcPrChange w:id="226" w:author="Carol Benson" w:date="2019-10-02T09:48:00Z">
              <w:tcPr>
                <w:tcW w:w="2070" w:type="dxa"/>
              </w:tcPr>
            </w:tcPrChange>
          </w:tcPr>
          <w:p w14:paraId="273A6B3B" w14:textId="77777777" w:rsidR="00CE2FD3" w:rsidRDefault="00CE2FD3" w:rsidP="00561711">
            <w:pPr>
              <w:spacing w:before="0" w:after="0" w:line="240" w:lineRule="auto"/>
              <w:rPr>
                <w:ins w:id="227" w:author="Carol Benson" w:date="2019-10-02T09:47:00Z"/>
              </w:rPr>
            </w:pPr>
          </w:p>
        </w:tc>
      </w:tr>
      <w:tr w:rsidR="00CE2FD3" w:rsidRPr="00D41DE0" w14:paraId="6B7B60E0" w14:textId="77777777" w:rsidTr="00561711">
        <w:trPr>
          <w:ins w:id="228" w:author="Carol Benson" w:date="2019-10-02T09:47:00Z"/>
        </w:trPr>
        <w:tc>
          <w:tcPr>
            <w:tcW w:w="985" w:type="dxa"/>
            <w:tcPrChange w:id="229" w:author="Carol Benson" w:date="2019-10-02T09:48:00Z">
              <w:tcPr>
                <w:tcW w:w="985" w:type="dxa"/>
              </w:tcPr>
            </w:tcPrChange>
          </w:tcPr>
          <w:p w14:paraId="6D357DEF" w14:textId="77777777" w:rsidR="00CE2FD3" w:rsidRDefault="00CE2FD3" w:rsidP="00561711">
            <w:pPr>
              <w:spacing w:before="0" w:after="0" w:line="240" w:lineRule="auto"/>
              <w:rPr>
                <w:ins w:id="230" w:author="Carol Benson" w:date="2019-10-02T09:47:00Z"/>
              </w:rPr>
            </w:pPr>
            <w:ins w:id="231" w:author="Carol Benson" w:date="2019-10-02T09:47:00Z">
              <w:r>
                <w:t>2.2</w:t>
              </w:r>
            </w:ins>
          </w:p>
        </w:tc>
        <w:tc>
          <w:tcPr>
            <w:tcW w:w="630" w:type="dxa"/>
            <w:tcPrChange w:id="232" w:author="Carol Benson" w:date="2019-10-02T09:48:00Z">
              <w:tcPr>
                <w:tcW w:w="1440" w:type="dxa"/>
                <w:gridSpan w:val="2"/>
              </w:tcPr>
            </w:tcPrChange>
          </w:tcPr>
          <w:p w14:paraId="382D3ADA" w14:textId="77777777" w:rsidR="00CE2FD3" w:rsidRPr="00D41DE0" w:rsidRDefault="00CE2FD3" w:rsidP="00561711">
            <w:pPr>
              <w:spacing w:before="0" w:after="0" w:line="240" w:lineRule="auto"/>
              <w:rPr>
                <w:ins w:id="233" w:author="Carol Benson" w:date="2019-10-02T09:47:00Z"/>
              </w:rPr>
            </w:pPr>
            <w:ins w:id="234" w:author="Carol Benson" w:date="2019-10-02T09:47:00Z">
              <w:r>
                <w:t>G2P</w:t>
              </w:r>
            </w:ins>
          </w:p>
        </w:tc>
        <w:tc>
          <w:tcPr>
            <w:tcW w:w="2160" w:type="dxa"/>
            <w:tcPrChange w:id="235" w:author="Carol Benson" w:date="2019-10-02T09:48:00Z">
              <w:tcPr>
                <w:tcW w:w="2160" w:type="dxa"/>
                <w:gridSpan w:val="2"/>
              </w:tcPr>
            </w:tcPrChange>
          </w:tcPr>
          <w:p w14:paraId="3A378EF1" w14:textId="77777777" w:rsidR="00CE2FD3" w:rsidRDefault="00CE2FD3" w:rsidP="00561711">
            <w:pPr>
              <w:spacing w:before="0" w:after="0" w:line="240" w:lineRule="auto"/>
              <w:rPr>
                <w:ins w:id="236" w:author="Carol Benson" w:date="2019-10-02T09:47:00Z"/>
              </w:rPr>
            </w:pPr>
            <w:ins w:id="237" w:author="Carol Benson" w:date="2019-10-02T09:47:00Z">
              <w:r>
                <w:t>Government to Person</w:t>
              </w:r>
            </w:ins>
          </w:p>
        </w:tc>
        <w:tc>
          <w:tcPr>
            <w:tcW w:w="3240" w:type="dxa"/>
            <w:tcPrChange w:id="238" w:author="Carol Benson" w:date="2019-10-02T09:48:00Z">
              <w:tcPr>
                <w:tcW w:w="2430" w:type="dxa"/>
              </w:tcPr>
            </w:tcPrChange>
          </w:tcPr>
          <w:p w14:paraId="007393EA" w14:textId="77777777" w:rsidR="00CE2FD3" w:rsidRPr="002F3D9D" w:rsidRDefault="00CE2FD3" w:rsidP="00561711">
            <w:pPr>
              <w:spacing w:before="0" w:after="0" w:line="240" w:lineRule="auto"/>
              <w:rPr>
                <w:ins w:id="239" w:author="Carol Benson" w:date="2019-10-02T09:47:00Z"/>
              </w:rPr>
            </w:pPr>
            <w:ins w:id="240" w:author="Carol Benson" w:date="2019-10-02T09:47:00Z">
              <w:r w:rsidRPr="002F3D9D">
                <w:t>Initiator Type = Government</w:t>
              </w:r>
            </w:ins>
          </w:p>
        </w:tc>
        <w:tc>
          <w:tcPr>
            <w:tcW w:w="2070" w:type="dxa"/>
            <w:tcPrChange w:id="241" w:author="Carol Benson" w:date="2019-10-02T09:48:00Z">
              <w:tcPr>
                <w:tcW w:w="2070" w:type="dxa"/>
              </w:tcPr>
            </w:tcPrChange>
          </w:tcPr>
          <w:p w14:paraId="6CFE1BBF" w14:textId="77777777" w:rsidR="00CE2FD3" w:rsidRDefault="00CE2FD3" w:rsidP="00561711">
            <w:pPr>
              <w:spacing w:before="0" w:after="0" w:line="240" w:lineRule="auto"/>
              <w:rPr>
                <w:ins w:id="242" w:author="Carol Benson" w:date="2019-10-02T09:47:00Z"/>
              </w:rPr>
            </w:pPr>
          </w:p>
        </w:tc>
      </w:tr>
      <w:tr w:rsidR="00CE2FD3" w:rsidRPr="00D41DE0" w14:paraId="21ED8FAF" w14:textId="77777777" w:rsidTr="00561711">
        <w:trPr>
          <w:ins w:id="243" w:author="Carol Benson" w:date="2019-10-02T09:47:00Z"/>
        </w:trPr>
        <w:tc>
          <w:tcPr>
            <w:tcW w:w="985" w:type="dxa"/>
            <w:shd w:val="clear" w:color="auto" w:fill="D9D9D9" w:themeFill="background1" w:themeFillShade="D9"/>
            <w:tcPrChange w:id="244" w:author="Carol Benson" w:date="2019-10-02T09:48:00Z">
              <w:tcPr>
                <w:tcW w:w="985" w:type="dxa"/>
                <w:shd w:val="clear" w:color="auto" w:fill="D9D9D9" w:themeFill="background1" w:themeFillShade="D9"/>
              </w:tcPr>
            </w:tcPrChange>
          </w:tcPr>
          <w:p w14:paraId="77406BBB" w14:textId="77777777" w:rsidR="00CE2FD3" w:rsidRPr="00CB17EB" w:rsidRDefault="00CE2FD3" w:rsidP="00561711">
            <w:pPr>
              <w:spacing w:before="0" w:after="0" w:line="240" w:lineRule="auto"/>
              <w:rPr>
                <w:ins w:id="245" w:author="Carol Benson" w:date="2019-10-02T09:47:00Z"/>
              </w:rPr>
            </w:pPr>
            <w:ins w:id="246" w:author="Carol Benson" w:date="2019-10-02T09:47:00Z">
              <w:r w:rsidRPr="00CB17EB">
                <w:t>3.0</w:t>
              </w:r>
            </w:ins>
          </w:p>
        </w:tc>
        <w:tc>
          <w:tcPr>
            <w:tcW w:w="630" w:type="dxa"/>
            <w:shd w:val="clear" w:color="auto" w:fill="D9D9D9" w:themeFill="background1" w:themeFillShade="D9"/>
            <w:tcPrChange w:id="247" w:author="Carol Benson" w:date="2019-10-02T09:48:00Z">
              <w:tcPr>
                <w:tcW w:w="1440" w:type="dxa"/>
                <w:gridSpan w:val="2"/>
                <w:shd w:val="clear" w:color="auto" w:fill="D9D9D9" w:themeFill="background1" w:themeFillShade="D9"/>
              </w:tcPr>
            </w:tcPrChange>
          </w:tcPr>
          <w:p w14:paraId="7D71D699" w14:textId="77777777" w:rsidR="00CE2FD3" w:rsidRPr="00FE3A46" w:rsidRDefault="00CE2FD3" w:rsidP="00561711">
            <w:pPr>
              <w:spacing w:before="0" w:after="0" w:line="240" w:lineRule="auto"/>
              <w:rPr>
                <w:ins w:id="248" w:author="Carol Benson" w:date="2019-10-02T09:47:00Z"/>
              </w:rPr>
            </w:pPr>
            <w:ins w:id="249" w:author="Carol Benson" w:date="2019-10-02T09:47:00Z">
              <w:r w:rsidRPr="00FE3A46">
                <w:t>P2</w:t>
              </w:r>
              <w:r>
                <w:t>B</w:t>
              </w:r>
            </w:ins>
          </w:p>
        </w:tc>
        <w:tc>
          <w:tcPr>
            <w:tcW w:w="2160" w:type="dxa"/>
            <w:shd w:val="clear" w:color="auto" w:fill="D9D9D9" w:themeFill="background1" w:themeFillShade="D9"/>
            <w:tcPrChange w:id="250" w:author="Carol Benson" w:date="2019-10-02T09:48:00Z">
              <w:tcPr>
                <w:tcW w:w="2160" w:type="dxa"/>
                <w:gridSpan w:val="2"/>
                <w:shd w:val="clear" w:color="auto" w:fill="D9D9D9" w:themeFill="background1" w:themeFillShade="D9"/>
              </w:tcPr>
            </w:tcPrChange>
          </w:tcPr>
          <w:p w14:paraId="13429A8E" w14:textId="77777777" w:rsidR="00CE2FD3" w:rsidRDefault="00CE2FD3" w:rsidP="00561711">
            <w:pPr>
              <w:spacing w:before="0" w:after="0" w:line="240" w:lineRule="auto"/>
              <w:rPr>
                <w:ins w:id="251" w:author="Carol Benson" w:date="2019-10-02T09:47:00Z"/>
              </w:rPr>
            </w:pPr>
            <w:ins w:id="252" w:author="Carol Benson" w:date="2019-10-02T09:47:00Z">
              <w:r>
                <w:t>Person to Business</w:t>
              </w:r>
            </w:ins>
          </w:p>
        </w:tc>
        <w:tc>
          <w:tcPr>
            <w:tcW w:w="3240" w:type="dxa"/>
            <w:shd w:val="clear" w:color="auto" w:fill="D9D9D9" w:themeFill="background1" w:themeFillShade="D9"/>
            <w:tcPrChange w:id="253" w:author="Carol Benson" w:date="2019-10-02T09:48:00Z">
              <w:tcPr>
                <w:tcW w:w="2430" w:type="dxa"/>
                <w:shd w:val="clear" w:color="auto" w:fill="D9D9D9" w:themeFill="background1" w:themeFillShade="D9"/>
              </w:tcPr>
            </w:tcPrChange>
          </w:tcPr>
          <w:p w14:paraId="7D2FED82" w14:textId="77777777" w:rsidR="00CE2FD3" w:rsidRPr="002F3D9D" w:rsidRDefault="00CE2FD3" w:rsidP="00561711">
            <w:pPr>
              <w:spacing w:before="0" w:after="0" w:line="240" w:lineRule="auto"/>
              <w:rPr>
                <w:ins w:id="254" w:author="Carol Benson" w:date="2019-10-02T09:47:00Z"/>
              </w:rPr>
            </w:pPr>
            <w:ins w:id="255" w:author="Carol Benson" w:date="2019-10-02T09:47:00Z">
              <w:r w:rsidRPr="002F3D9D">
                <w:t>API Settings</w:t>
              </w:r>
            </w:ins>
          </w:p>
          <w:p w14:paraId="32B78FB6" w14:textId="77777777" w:rsidR="00CE2FD3" w:rsidRPr="002F3D9D" w:rsidRDefault="00CE2FD3" w:rsidP="00561711">
            <w:pPr>
              <w:spacing w:before="0" w:after="0" w:line="240" w:lineRule="auto"/>
              <w:rPr>
                <w:ins w:id="256" w:author="Carol Benson" w:date="2019-10-02T09:47:00Z"/>
              </w:rPr>
            </w:pPr>
            <w:ins w:id="257" w:author="Carol Benson" w:date="2019-10-02T09:47:00Z">
              <w:r w:rsidRPr="002F3D9D">
                <w:t>Scenario=Transfer</w:t>
              </w:r>
            </w:ins>
          </w:p>
          <w:p w14:paraId="4710F9C8" w14:textId="77777777" w:rsidR="00CE2FD3" w:rsidRPr="002F3D9D" w:rsidRDefault="00CE2FD3" w:rsidP="00561711">
            <w:pPr>
              <w:spacing w:before="0" w:after="0" w:line="240" w:lineRule="auto"/>
              <w:rPr>
                <w:ins w:id="258" w:author="Carol Benson" w:date="2019-10-02T09:47:00Z"/>
              </w:rPr>
            </w:pPr>
            <w:ins w:id="259" w:author="Carol Benson" w:date="2019-10-02T09:47:00Z">
              <w:r w:rsidRPr="002F3D9D">
                <w:t>Initiator = Payer</w:t>
              </w:r>
            </w:ins>
          </w:p>
          <w:p w14:paraId="714B3E20" w14:textId="77777777" w:rsidR="00CE2FD3" w:rsidRPr="002F3D9D" w:rsidRDefault="00CE2FD3" w:rsidP="00561711">
            <w:pPr>
              <w:spacing w:before="0" w:after="0" w:line="240" w:lineRule="auto"/>
              <w:rPr>
                <w:ins w:id="260" w:author="Carol Benson" w:date="2019-10-02T09:47:00Z"/>
              </w:rPr>
            </w:pPr>
            <w:ins w:id="261" w:author="Carol Benson" w:date="2019-10-02T09:47:00Z">
              <w:r w:rsidRPr="002F3D9D">
                <w:t>Initiator Type = Consumer</w:t>
              </w:r>
            </w:ins>
          </w:p>
          <w:p w14:paraId="6E9B54F9" w14:textId="77777777" w:rsidR="00CE2FD3" w:rsidRPr="002F3D9D" w:rsidRDefault="00CE2FD3" w:rsidP="00561711">
            <w:pPr>
              <w:spacing w:before="0" w:after="0" w:line="240" w:lineRule="auto"/>
              <w:rPr>
                <w:ins w:id="262" w:author="Carol Benson" w:date="2019-10-02T09:47:00Z"/>
              </w:rPr>
            </w:pPr>
            <w:ins w:id="263" w:author="Carol Benson" w:date="2019-10-02T09:47:00Z">
              <w:r w:rsidRPr="002F3D9D">
                <w:t>Recipient Type = Business</w:t>
              </w:r>
            </w:ins>
          </w:p>
        </w:tc>
        <w:tc>
          <w:tcPr>
            <w:tcW w:w="2070" w:type="dxa"/>
            <w:shd w:val="clear" w:color="auto" w:fill="D9D9D9" w:themeFill="background1" w:themeFillShade="D9"/>
            <w:tcPrChange w:id="264" w:author="Carol Benson" w:date="2019-10-02T09:48:00Z">
              <w:tcPr>
                <w:tcW w:w="2070" w:type="dxa"/>
                <w:shd w:val="clear" w:color="auto" w:fill="D9D9D9" w:themeFill="background1" w:themeFillShade="D9"/>
              </w:tcPr>
            </w:tcPrChange>
          </w:tcPr>
          <w:p w14:paraId="5817BE54" w14:textId="77777777" w:rsidR="00CE2FD3" w:rsidRDefault="00CE2FD3" w:rsidP="00561711">
            <w:pPr>
              <w:spacing w:before="0" w:after="0" w:line="240" w:lineRule="auto"/>
              <w:rPr>
                <w:ins w:id="265" w:author="Carol Benson" w:date="2019-10-02T09:47:00Z"/>
              </w:rPr>
            </w:pPr>
          </w:p>
        </w:tc>
      </w:tr>
      <w:tr w:rsidR="00CE2FD3" w:rsidRPr="00D41DE0" w14:paraId="4B670F1F" w14:textId="77777777" w:rsidTr="00561711">
        <w:trPr>
          <w:ins w:id="266" w:author="Carol Benson" w:date="2019-10-02T09:47:00Z"/>
        </w:trPr>
        <w:tc>
          <w:tcPr>
            <w:tcW w:w="985" w:type="dxa"/>
            <w:tcPrChange w:id="267" w:author="Carol Benson" w:date="2019-10-02T09:48:00Z">
              <w:tcPr>
                <w:tcW w:w="985" w:type="dxa"/>
              </w:tcPr>
            </w:tcPrChange>
          </w:tcPr>
          <w:p w14:paraId="31ADE705" w14:textId="77777777" w:rsidR="00CE2FD3" w:rsidRDefault="00CE2FD3" w:rsidP="00561711">
            <w:pPr>
              <w:spacing w:before="0" w:after="0" w:line="240" w:lineRule="auto"/>
              <w:rPr>
                <w:ins w:id="268" w:author="Carol Benson" w:date="2019-10-02T09:47:00Z"/>
              </w:rPr>
            </w:pPr>
            <w:ins w:id="269" w:author="Carol Benson" w:date="2019-10-02T09:47:00Z">
              <w:r>
                <w:lastRenderedPageBreak/>
                <w:t>3.1</w:t>
              </w:r>
            </w:ins>
          </w:p>
        </w:tc>
        <w:tc>
          <w:tcPr>
            <w:tcW w:w="630" w:type="dxa"/>
            <w:tcPrChange w:id="270" w:author="Carol Benson" w:date="2019-10-02T09:48:00Z">
              <w:tcPr>
                <w:tcW w:w="1440" w:type="dxa"/>
                <w:gridSpan w:val="2"/>
              </w:tcPr>
            </w:tcPrChange>
          </w:tcPr>
          <w:p w14:paraId="7784785D" w14:textId="77777777" w:rsidR="00CE2FD3" w:rsidRPr="00D41DE0" w:rsidRDefault="00CE2FD3" w:rsidP="00561711">
            <w:pPr>
              <w:spacing w:before="0" w:after="0" w:line="240" w:lineRule="auto"/>
              <w:rPr>
                <w:ins w:id="271" w:author="Carol Benson" w:date="2019-10-02T09:47:00Z"/>
              </w:rPr>
            </w:pPr>
            <w:ins w:id="272" w:author="Carol Benson" w:date="2019-10-02T09:47:00Z">
              <w:r>
                <w:t>P2B</w:t>
              </w:r>
            </w:ins>
          </w:p>
        </w:tc>
        <w:tc>
          <w:tcPr>
            <w:tcW w:w="2160" w:type="dxa"/>
            <w:tcPrChange w:id="273" w:author="Carol Benson" w:date="2019-10-02T09:48:00Z">
              <w:tcPr>
                <w:tcW w:w="2160" w:type="dxa"/>
                <w:gridSpan w:val="2"/>
              </w:tcPr>
            </w:tcPrChange>
          </w:tcPr>
          <w:p w14:paraId="300A87EA" w14:textId="77777777" w:rsidR="00CE2FD3" w:rsidRDefault="00CE2FD3" w:rsidP="00561711">
            <w:pPr>
              <w:spacing w:before="0" w:after="0" w:line="240" w:lineRule="auto"/>
              <w:rPr>
                <w:ins w:id="274" w:author="Carol Benson" w:date="2019-10-02T09:47:00Z"/>
              </w:rPr>
            </w:pPr>
            <w:ins w:id="275" w:author="Carol Benson" w:date="2019-10-02T09:47:00Z">
              <w:r>
                <w:t>Till Number Purchase</w:t>
              </w:r>
            </w:ins>
          </w:p>
        </w:tc>
        <w:tc>
          <w:tcPr>
            <w:tcW w:w="3240" w:type="dxa"/>
            <w:tcPrChange w:id="276" w:author="Carol Benson" w:date="2019-10-02T09:48:00Z">
              <w:tcPr>
                <w:tcW w:w="2430" w:type="dxa"/>
              </w:tcPr>
            </w:tcPrChange>
          </w:tcPr>
          <w:p w14:paraId="1F0CE6DD" w14:textId="77777777" w:rsidR="00CE2FD3" w:rsidRPr="002F3D9D" w:rsidRDefault="00CE2FD3" w:rsidP="00561711">
            <w:pPr>
              <w:spacing w:before="0" w:after="0" w:line="240" w:lineRule="auto"/>
              <w:rPr>
                <w:ins w:id="277" w:author="Carol Benson" w:date="2019-10-02T09:47:00Z"/>
              </w:rPr>
            </w:pPr>
            <w:ins w:id="278" w:author="Carol Benson" w:date="2019-10-02T09:47:00Z">
              <w:r w:rsidRPr="002F3D9D">
                <w:t xml:space="preserve"> Initiator Type = Device</w:t>
              </w:r>
            </w:ins>
          </w:p>
        </w:tc>
        <w:tc>
          <w:tcPr>
            <w:tcW w:w="2070" w:type="dxa"/>
            <w:tcPrChange w:id="279" w:author="Carol Benson" w:date="2019-10-02T09:48:00Z">
              <w:tcPr>
                <w:tcW w:w="2070" w:type="dxa"/>
              </w:tcPr>
            </w:tcPrChange>
          </w:tcPr>
          <w:p w14:paraId="4D01715E" w14:textId="77777777" w:rsidR="00CE2FD3" w:rsidRDefault="00CE2FD3" w:rsidP="00561711">
            <w:pPr>
              <w:spacing w:before="0" w:after="0" w:line="240" w:lineRule="auto"/>
              <w:rPr>
                <w:ins w:id="280" w:author="Carol Benson" w:date="2019-10-02T09:47:00Z"/>
              </w:rPr>
            </w:pPr>
            <w:ins w:id="281" w:author="Carol Benson" w:date="2019-10-02T09:47:00Z">
              <w:r>
                <w:t xml:space="preserve"> </w:t>
              </w:r>
            </w:ins>
          </w:p>
        </w:tc>
      </w:tr>
      <w:tr w:rsidR="00CE2FD3" w:rsidRPr="00D41DE0" w14:paraId="1EF06AA1" w14:textId="77777777" w:rsidTr="00561711">
        <w:trPr>
          <w:ins w:id="282" w:author="Carol Benson" w:date="2019-10-02T09:47:00Z"/>
        </w:trPr>
        <w:tc>
          <w:tcPr>
            <w:tcW w:w="985" w:type="dxa"/>
            <w:tcPrChange w:id="283" w:author="Carol Benson" w:date="2019-10-02T09:48:00Z">
              <w:tcPr>
                <w:tcW w:w="985" w:type="dxa"/>
              </w:tcPr>
            </w:tcPrChange>
          </w:tcPr>
          <w:p w14:paraId="4BBBE849" w14:textId="77777777" w:rsidR="00CE2FD3" w:rsidRDefault="00CE2FD3" w:rsidP="00561711">
            <w:pPr>
              <w:spacing w:before="0" w:after="0" w:line="240" w:lineRule="auto"/>
              <w:rPr>
                <w:ins w:id="284" w:author="Carol Benson" w:date="2019-10-02T09:47:00Z"/>
              </w:rPr>
            </w:pPr>
            <w:ins w:id="285" w:author="Carol Benson" w:date="2019-10-02T09:47:00Z">
              <w:r>
                <w:t>3.2</w:t>
              </w:r>
            </w:ins>
          </w:p>
        </w:tc>
        <w:tc>
          <w:tcPr>
            <w:tcW w:w="630" w:type="dxa"/>
            <w:tcPrChange w:id="286" w:author="Carol Benson" w:date="2019-10-02T09:48:00Z">
              <w:tcPr>
                <w:tcW w:w="1440" w:type="dxa"/>
                <w:gridSpan w:val="2"/>
              </w:tcPr>
            </w:tcPrChange>
          </w:tcPr>
          <w:p w14:paraId="02CB1210" w14:textId="77777777" w:rsidR="00CE2FD3" w:rsidRPr="00D41DE0" w:rsidRDefault="00CE2FD3" w:rsidP="00561711">
            <w:pPr>
              <w:spacing w:before="0" w:after="0" w:line="240" w:lineRule="auto"/>
              <w:rPr>
                <w:ins w:id="287" w:author="Carol Benson" w:date="2019-10-02T09:47:00Z"/>
              </w:rPr>
            </w:pPr>
            <w:ins w:id="288" w:author="Carol Benson" w:date="2019-10-02T09:47:00Z">
              <w:r>
                <w:t>P2B</w:t>
              </w:r>
            </w:ins>
          </w:p>
        </w:tc>
        <w:tc>
          <w:tcPr>
            <w:tcW w:w="2160" w:type="dxa"/>
            <w:tcPrChange w:id="289" w:author="Carol Benson" w:date="2019-10-02T09:48:00Z">
              <w:tcPr>
                <w:tcW w:w="2160" w:type="dxa"/>
                <w:gridSpan w:val="2"/>
              </w:tcPr>
            </w:tcPrChange>
          </w:tcPr>
          <w:p w14:paraId="4380A59C" w14:textId="77777777" w:rsidR="00CE2FD3" w:rsidRDefault="00CE2FD3" w:rsidP="00561711">
            <w:pPr>
              <w:spacing w:before="0" w:after="0" w:line="240" w:lineRule="auto"/>
              <w:rPr>
                <w:ins w:id="290" w:author="Carol Benson" w:date="2019-10-02T09:47:00Z"/>
              </w:rPr>
            </w:pPr>
            <w:ins w:id="291" w:author="Carol Benson" w:date="2019-10-02T09:47:00Z">
              <w:r>
                <w:t>QR code Purchase</w:t>
              </w:r>
            </w:ins>
          </w:p>
        </w:tc>
        <w:tc>
          <w:tcPr>
            <w:tcW w:w="3240" w:type="dxa"/>
            <w:tcPrChange w:id="292" w:author="Carol Benson" w:date="2019-10-02T09:48:00Z">
              <w:tcPr>
                <w:tcW w:w="2430" w:type="dxa"/>
              </w:tcPr>
            </w:tcPrChange>
          </w:tcPr>
          <w:p w14:paraId="395E3B8C" w14:textId="77777777" w:rsidR="00CE2FD3" w:rsidRPr="002F3D9D" w:rsidRDefault="00CE2FD3" w:rsidP="00561711">
            <w:pPr>
              <w:spacing w:before="0" w:after="0" w:line="240" w:lineRule="auto"/>
              <w:rPr>
                <w:ins w:id="293" w:author="Carol Benson" w:date="2019-10-02T09:47:00Z"/>
              </w:rPr>
            </w:pPr>
            <w:ins w:id="294" w:author="Carol Benson" w:date="2019-10-02T09:47:00Z">
              <w:r w:rsidRPr="002F3D9D">
                <w:t xml:space="preserve"> </w:t>
              </w:r>
              <w:proofErr w:type="spellStart"/>
              <w:r w:rsidRPr="002F3D9D">
                <w:t>tbd</w:t>
              </w:r>
              <w:proofErr w:type="spellEnd"/>
            </w:ins>
          </w:p>
        </w:tc>
        <w:tc>
          <w:tcPr>
            <w:tcW w:w="2070" w:type="dxa"/>
            <w:tcPrChange w:id="295" w:author="Carol Benson" w:date="2019-10-02T09:48:00Z">
              <w:tcPr>
                <w:tcW w:w="2070" w:type="dxa"/>
              </w:tcPr>
            </w:tcPrChange>
          </w:tcPr>
          <w:p w14:paraId="6F1F4D96" w14:textId="77777777" w:rsidR="00CE2FD3" w:rsidRDefault="00CE2FD3" w:rsidP="00561711">
            <w:pPr>
              <w:spacing w:before="0" w:after="0" w:line="240" w:lineRule="auto"/>
              <w:rPr>
                <w:ins w:id="296" w:author="Carol Benson" w:date="2019-10-02T09:47:00Z"/>
              </w:rPr>
            </w:pPr>
            <w:ins w:id="297" w:author="Carol Benson" w:date="2019-10-02T09:47:00Z">
              <w:r>
                <w:t xml:space="preserve"> </w:t>
              </w:r>
            </w:ins>
          </w:p>
        </w:tc>
      </w:tr>
      <w:tr w:rsidR="00CE2FD3" w:rsidRPr="00D41DE0" w14:paraId="66C6A7C0" w14:textId="77777777" w:rsidTr="00561711">
        <w:trPr>
          <w:ins w:id="298" w:author="Carol Benson" w:date="2019-10-02T09:47:00Z"/>
        </w:trPr>
        <w:tc>
          <w:tcPr>
            <w:tcW w:w="985" w:type="dxa"/>
            <w:tcPrChange w:id="299" w:author="Carol Benson" w:date="2019-10-02T09:48:00Z">
              <w:tcPr>
                <w:tcW w:w="985" w:type="dxa"/>
              </w:tcPr>
            </w:tcPrChange>
          </w:tcPr>
          <w:p w14:paraId="08377523" w14:textId="77777777" w:rsidR="00CE2FD3" w:rsidRDefault="00CE2FD3" w:rsidP="00561711">
            <w:pPr>
              <w:spacing w:before="0" w:after="0" w:line="240" w:lineRule="auto"/>
              <w:rPr>
                <w:ins w:id="300" w:author="Carol Benson" w:date="2019-10-02T09:47:00Z"/>
              </w:rPr>
            </w:pPr>
            <w:ins w:id="301" w:author="Carol Benson" w:date="2019-10-02T09:47:00Z">
              <w:r>
                <w:t>3.3</w:t>
              </w:r>
            </w:ins>
          </w:p>
        </w:tc>
        <w:tc>
          <w:tcPr>
            <w:tcW w:w="630" w:type="dxa"/>
            <w:tcPrChange w:id="302" w:author="Carol Benson" w:date="2019-10-02T09:48:00Z">
              <w:tcPr>
                <w:tcW w:w="1440" w:type="dxa"/>
                <w:gridSpan w:val="2"/>
              </w:tcPr>
            </w:tcPrChange>
          </w:tcPr>
          <w:p w14:paraId="5295809A" w14:textId="77777777" w:rsidR="00CE2FD3" w:rsidRDefault="00CE2FD3" w:rsidP="00561711">
            <w:pPr>
              <w:spacing w:before="0" w:after="0" w:line="240" w:lineRule="auto"/>
              <w:rPr>
                <w:ins w:id="303" w:author="Carol Benson" w:date="2019-10-02T09:47:00Z"/>
              </w:rPr>
            </w:pPr>
            <w:ins w:id="304" w:author="Carol Benson" w:date="2019-10-02T09:47:00Z">
              <w:r>
                <w:t>P2B</w:t>
              </w:r>
            </w:ins>
          </w:p>
        </w:tc>
        <w:tc>
          <w:tcPr>
            <w:tcW w:w="2160" w:type="dxa"/>
            <w:tcPrChange w:id="305" w:author="Carol Benson" w:date="2019-10-02T09:48:00Z">
              <w:tcPr>
                <w:tcW w:w="2160" w:type="dxa"/>
                <w:gridSpan w:val="2"/>
              </w:tcPr>
            </w:tcPrChange>
          </w:tcPr>
          <w:p w14:paraId="4C737953" w14:textId="77777777" w:rsidR="00CE2FD3" w:rsidRDefault="00CE2FD3" w:rsidP="00561711">
            <w:pPr>
              <w:spacing w:before="0" w:after="0" w:line="240" w:lineRule="auto"/>
              <w:rPr>
                <w:ins w:id="306" w:author="Carol Benson" w:date="2019-10-02T09:47:00Z"/>
              </w:rPr>
            </w:pPr>
            <w:ins w:id="307" w:author="Carol Benson" w:date="2019-10-02T09:47:00Z">
              <w:r>
                <w:t>Online Purchase</w:t>
              </w:r>
            </w:ins>
          </w:p>
        </w:tc>
        <w:tc>
          <w:tcPr>
            <w:tcW w:w="3240" w:type="dxa"/>
            <w:tcPrChange w:id="308" w:author="Carol Benson" w:date="2019-10-02T09:48:00Z">
              <w:tcPr>
                <w:tcW w:w="2430" w:type="dxa"/>
              </w:tcPr>
            </w:tcPrChange>
          </w:tcPr>
          <w:p w14:paraId="050235C7" w14:textId="77777777" w:rsidR="00CE2FD3" w:rsidRPr="002F3D9D" w:rsidRDefault="00CE2FD3" w:rsidP="00561711">
            <w:pPr>
              <w:spacing w:before="0" w:after="0" w:line="240" w:lineRule="auto"/>
              <w:rPr>
                <w:ins w:id="309" w:author="Carol Benson" w:date="2019-10-02T09:47:00Z"/>
              </w:rPr>
            </w:pPr>
            <w:ins w:id="310" w:author="Carol Benson" w:date="2019-10-02T09:47:00Z">
              <w:r w:rsidRPr="002F3D9D">
                <w:t xml:space="preserve"> Merchant ID Code = </w:t>
              </w:r>
              <w:proofErr w:type="spellStart"/>
              <w:r w:rsidRPr="002F3D9D">
                <w:t>tbd</w:t>
              </w:r>
              <w:proofErr w:type="spellEnd"/>
            </w:ins>
          </w:p>
        </w:tc>
        <w:tc>
          <w:tcPr>
            <w:tcW w:w="2070" w:type="dxa"/>
            <w:tcPrChange w:id="311" w:author="Carol Benson" w:date="2019-10-02T09:48:00Z">
              <w:tcPr>
                <w:tcW w:w="2070" w:type="dxa"/>
              </w:tcPr>
            </w:tcPrChange>
          </w:tcPr>
          <w:p w14:paraId="40D5D7DA" w14:textId="77777777" w:rsidR="00CE2FD3" w:rsidRDefault="00CE2FD3" w:rsidP="00561711">
            <w:pPr>
              <w:spacing w:before="0" w:after="0" w:line="240" w:lineRule="auto"/>
              <w:rPr>
                <w:ins w:id="312" w:author="Carol Benson" w:date="2019-10-02T09:47:00Z"/>
              </w:rPr>
            </w:pPr>
            <w:ins w:id="313" w:author="Carol Benson" w:date="2019-10-02T09:47:00Z">
              <w:r>
                <w:t xml:space="preserve"> </w:t>
              </w:r>
            </w:ins>
          </w:p>
        </w:tc>
      </w:tr>
      <w:tr w:rsidR="00CE2FD3" w:rsidRPr="00D41DE0" w14:paraId="6D46491B" w14:textId="77777777" w:rsidTr="00561711">
        <w:trPr>
          <w:ins w:id="314" w:author="Carol Benson" w:date="2019-10-02T09:47:00Z"/>
        </w:trPr>
        <w:tc>
          <w:tcPr>
            <w:tcW w:w="985" w:type="dxa"/>
            <w:tcPrChange w:id="315" w:author="Carol Benson" w:date="2019-10-02T09:48:00Z">
              <w:tcPr>
                <w:tcW w:w="985" w:type="dxa"/>
              </w:tcPr>
            </w:tcPrChange>
          </w:tcPr>
          <w:p w14:paraId="6E1E5D9E" w14:textId="77777777" w:rsidR="00CE2FD3" w:rsidRPr="00D41DE0" w:rsidRDefault="00CE2FD3" w:rsidP="00561711">
            <w:pPr>
              <w:spacing w:before="0" w:after="0" w:line="240" w:lineRule="auto"/>
              <w:rPr>
                <w:ins w:id="316" w:author="Carol Benson" w:date="2019-10-02T09:47:00Z"/>
              </w:rPr>
            </w:pPr>
            <w:ins w:id="317" w:author="Carol Benson" w:date="2019-10-02T09:47:00Z">
              <w:r>
                <w:t>3.4</w:t>
              </w:r>
            </w:ins>
          </w:p>
        </w:tc>
        <w:tc>
          <w:tcPr>
            <w:tcW w:w="630" w:type="dxa"/>
            <w:tcPrChange w:id="318" w:author="Carol Benson" w:date="2019-10-02T09:48:00Z">
              <w:tcPr>
                <w:tcW w:w="1440" w:type="dxa"/>
                <w:gridSpan w:val="2"/>
              </w:tcPr>
            </w:tcPrChange>
          </w:tcPr>
          <w:p w14:paraId="1DFA73AE" w14:textId="77777777" w:rsidR="00CE2FD3" w:rsidRPr="00D41DE0" w:rsidRDefault="00CE2FD3" w:rsidP="00561711">
            <w:pPr>
              <w:spacing w:before="0" w:after="0" w:line="240" w:lineRule="auto"/>
              <w:rPr>
                <w:ins w:id="319" w:author="Carol Benson" w:date="2019-10-02T09:47:00Z"/>
              </w:rPr>
            </w:pPr>
            <w:ins w:id="320" w:author="Carol Benson" w:date="2019-10-02T09:47:00Z">
              <w:r>
                <w:t>P2B</w:t>
              </w:r>
            </w:ins>
          </w:p>
        </w:tc>
        <w:tc>
          <w:tcPr>
            <w:tcW w:w="2160" w:type="dxa"/>
            <w:tcPrChange w:id="321" w:author="Carol Benson" w:date="2019-10-02T09:48:00Z">
              <w:tcPr>
                <w:tcW w:w="2160" w:type="dxa"/>
                <w:gridSpan w:val="2"/>
              </w:tcPr>
            </w:tcPrChange>
          </w:tcPr>
          <w:p w14:paraId="2C34A8AA" w14:textId="77777777" w:rsidR="00CE2FD3" w:rsidRDefault="00CE2FD3" w:rsidP="00561711">
            <w:pPr>
              <w:spacing w:before="0" w:after="0" w:line="240" w:lineRule="auto"/>
              <w:rPr>
                <w:ins w:id="322" w:author="Carol Benson" w:date="2019-10-02T09:47:00Z"/>
              </w:rPr>
            </w:pPr>
            <w:ins w:id="323" w:author="Carol Benson" w:date="2019-10-02T09:47:00Z">
              <w:r>
                <w:t>Bill Payment</w:t>
              </w:r>
            </w:ins>
          </w:p>
        </w:tc>
        <w:tc>
          <w:tcPr>
            <w:tcW w:w="3240" w:type="dxa"/>
            <w:tcPrChange w:id="324" w:author="Carol Benson" w:date="2019-10-02T09:48:00Z">
              <w:tcPr>
                <w:tcW w:w="2430" w:type="dxa"/>
              </w:tcPr>
            </w:tcPrChange>
          </w:tcPr>
          <w:p w14:paraId="7B373C0C" w14:textId="77777777" w:rsidR="00CE2FD3" w:rsidRDefault="00CE2FD3" w:rsidP="00561711">
            <w:pPr>
              <w:spacing w:before="0" w:after="0" w:line="240" w:lineRule="auto"/>
              <w:rPr>
                <w:ins w:id="325" w:author="Carol Benson" w:date="2019-10-02T09:47:00Z"/>
              </w:rPr>
            </w:pPr>
            <w:ins w:id="326" w:author="Carol Benson" w:date="2019-10-02T09:47:00Z">
              <w:r>
                <w:t xml:space="preserve"> </w:t>
              </w:r>
            </w:ins>
          </w:p>
        </w:tc>
        <w:tc>
          <w:tcPr>
            <w:tcW w:w="2070" w:type="dxa"/>
            <w:tcPrChange w:id="327" w:author="Carol Benson" w:date="2019-10-02T09:48:00Z">
              <w:tcPr>
                <w:tcW w:w="2070" w:type="dxa"/>
              </w:tcPr>
            </w:tcPrChange>
          </w:tcPr>
          <w:p w14:paraId="1107A4B4" w14:textId="77777777" w:rsidR="00CE2FD3" w:rsidRDefault="00CE2FD3" w:rsidP="00561711">
            <w:pPr>
              <w:spacing w:before="0" w:after="0" w:line="240" w:lineRule="auto"/>
              <w:rPr>
                <w:ins w:id="328" w:author="Carol Benson" w:date="2019-10-02T09:47:00Z"/>
              </w:rPr>
            </w:pPr>
            <w:ins w:id="329" w:author="Carol Benson" w:date="2019-10-02T09:47:00Z">
              <w:r>
                <w:t xml:space="preserve"> </w:t>
              </w:r>
              <w:proofErr w:type="spellStart"/>
              <w:r>
                <w:t>tbd</w:t>
              </w:r>
              <w:proofErr w:type="spellEnd"/>
              <w:r>
                <w:t>: a data element in the Quote Request will include the Payer’s account number at the biller</w:t>
              </w:r>
            </w:ins>
          </w:p>
        </w:tc>
      </w:tr>
      <w:tr w:rsidR="00CE2FD3" w:rsidRPr="00D41DE0" w14:paraId="6AA44EEA" w14:textId="77777777" w:rsidTr="00561711">
        <w:trPr>
          <w:ins w:id="330" w:author="Carol Benson" w:date="2019-10-02T09:47:00Z"/>
        </w:trPr>
        <w:tc>
          <w:tcPr>
            <w:tcW w:w="985" w:type="dxa"/>
            <w:tcPrChange w:id="331" w:author="Carol Benson" w:date="2019-10-02T09:48:00Z">
              <w:tcPr>
                <w:tcW w:w="985" w:type="dxa"/>
              </w:tcPr>
            </w:tcPrChange>
          </w:tcPr>
          <w:p w14:paraId="3C6F8818" w14:textId="77777777" w:rsidR="00CE2FD3" w:rsidRDefault="00CE2FD3" w:rsidP="00561711">
            <w:pPr>
              <w:spacing w:before="0" w:after="0" w:line="240" w:lineRule="auto"/>
              <w:rPr>
                <w:ins w:id="332" w:author="Carol Benson" w:date="2019-10-02T09:47:00Z"/>
              </w:rPr>
            </w:pPr>
            <w:ins w:id="333" w:author="Carol Benson" w:date="2019-10-02T09:47:00Z">
              <w:r>
                <w:t>3.5</w:t>
              </w:r>
            </w:ins>
          </w:p>
        </w:tc>
        <w:tc>
          <w:tcPr>
            <w:tcW w:w="630" w:type="dxa"/>
            <w:tcPrChange w:id="334" w:author="Carol Benson" w:date="2019-10-02T09:48:00Z">
              <w:tcPr>
                <w:tcW w:w="1440" w:type="dxa"/>
                <w:gridSpan w:val="2"/>
              </w:tcPr>
            </w:tcPrChange>
          </w:tcPr>
          <w:p w14:paraId="1DC4E127" w14:textId="77777777" w:rsidR="00CE2FD3" w:rsidRDefault="00CE2FD3" w:rsidP="00561711">
            <w:pPr>
              <w:spacing w:before="0" w:after="0" w:line="240" w:lineRule="auto"/>
              <w:rPr>
                <w:ins w:id="335" w:author="Carol Benson" w:date="2019-10-02T09:47:00Z"/>
              </w:rPr>
            </w:pPr>
            <w:ins w:id="336" w:author="Carol Benson" w:date="2019-10-02T09:47:00Z">
              <w:r>
                <w:t>P2B</w:t>
              </w:r>
            </w:ins>
          </w:p>
        </w:tc>
        <w:tc>
          <w:tcPr>
            <w:tcW w:w="2160" w:type="dxa"/>
            <w:tcPrChange w:id="337" w:author="Carol Benson" w:date="2019-10-02T09:48:00Z">
              <w:tcPr>
                <w:tcW w:w="2160" w:type="dxa"/>
                <w:gridSpan w:val="2"/>
              </w:tcPr>
            </w:tcPrChange>
          </w:tcPr>
          <w:p w14:paraId="24FE663E" w14:textId="77777777" w:rsidR="00CE2FD3" w:rsidRDefault="00CE2FD3" w:rsidP="00561711">
            <w:pPr>
              <w:spacing w:before="0" w:after="0" w:line="240" w:lineRule="auto"/>
              <w:rPr>
                <w:ins w:id="338" w:author="Carol Benson" w:date="2019-10-02T09:47:00Z"/>
              </w:rPr>
            </w:pPr>
            <w:ins w:id="339" w:author="Carol Benson" w:date="2019-10-02T09:47:00Z">
              <w:r>
                <w:t>Person to Business - Other</w:t>
              </w:r>
            </w:ins>
          </w:p>
        </w:tc>
        <w:tc>
          <w:tcPr>
            <w:tcW w:w="3240" w:type="dxa"/>
            <w:tcPrChange w:id="340" w:author="Carol Benson" w:date="2019-10-02T09:48:00Z">
              <w:tcPr>
                <w:tcW w:w="2430" w:type="dxa"/>
              </w:tcPr>
            </w:tcPrChange>
          </w:tcPr>
          <w:p w14:paraId="4EA52087" w14:textId="77777777" w:rsidR="00CE2FD3" w:rsidRPr="002F3D9D" w:rsidRDefault="00CE2FD3" w:rsidP="00561711">
            <w:pPr>
              <w:spacing w:before="0" w:after="0" w:line="240" w:lineRule="auto"/>
              <w:rPr>
                <w:ins w:id="341" w:author="Carol Benson" w:date="2019-10-02T09:47:00Z"/>
              </w:rPr>
            </w:pPr>
            <w:ins w:id="342" w:author="Carol Benson" w:date="2019-10-02T09:47:00Z">
              <w:r w:rsidRPr="002F3D9D">
                <w:t xml:space="preserve"> </w:t>
              </w:r>
            </w:ins>
          </w:p>
        </w:tc>
        <w:tc>
          <w:tcPr>
            <w:tcW w:w="2070" w:type="dxa"/>
            <w:tcPrChange w:id="343" w:author="Carol Benson" w:date="2019-10-02T09:48:00Z">
              <w:tcPr>
                <w:tcW w:w="2070" w:type="dxa"/>
              </w:tcPr>
            </w:tcPrChange>
          </w:tcPr>
          <w:p w14:paraId="2FDDCA3D" w14:textId="77777777" w:rsidR="00CE2FD3" w:rsidRDefault="00CE2FD3" w:rsidP="00561711">
            <w:pPr>
              <w:spacing w:before="0" w:after="0" w:line="240" w:lineRule="auto"/>
              <w:rPr>
                <w:ins w:id="344" w:author="Carol Benson" w:date="2019-10-02T09:47:00Z"/>
              </w:rPr>
            </w:pPr>
            <w:ins w:id="345" w:author="Carol Benson" w:date="2019-10-02T09:47:00Z">
              <w:r>
                <w:t xml:space="preserve"> </w:t>
              </w:r>
            </w:ins>
          </w:p>
        </w:tc>
      </w:tr>
      <w:tr w:rsidR="00CE2FD3" w:rsidRPr="00D41DE0" w14:paraId="1037B8C4" w14:textId="77777777" w:rsidTr="00561711">
        <w:trPr>
          <w:ins w:id="346" w:author="Carol Benson" w:date="2019-10-02T09:47:00Z"/>
        </w:trPr>
        <w:tc>
          <w:tcPr>
            <w:tcW w:w="985" w:type="dxa"/>
            <w:shd w:val="clear" w:color="auto" w:fill="D9D9D9" w:themeFill="background1" w:themeFillShade="D9"/>
            <w:tcPrChange w:id="347" w:author="Carol Benson" w:date="2019-10-02T09:48:00Z">
              <w:tcPr>
                <w:tcW w:w="985" w:type="dxa"/>
                <w:shd w:val="clear" w:color="auto" w:fill="D9D9D9" w:themeFill="background1" w:themeFillShade="D9"/>
              </w:tcPr>
            </w:tcPrChange>
          </w:tcPr>
          <w:p w14:paraId="3C744F29" w14:textId="77777777" w:rsidR="00CE2FD3" w:rsidRPr="00CB17EB" w:rsidRDefault="00CE2FD3" w:rsidP="00561711">
            <w:pPr>
              <w:spacing w:before="0" w:after="0" w:line="240" w:lineRule="auto"/>
              <w:rPr>
                <w:ins w:id="348" w:author="Carol Benson" w:date="2019-10-02T09:47:00Z"/>
              </w:rPr>
            </w:pPr>
            <w:ins w:id="349" w:author="Carol Benson" w:date="2019-10-02T09:47:00Z">
              <w:r w:rsidRPr="00CB17EB">
                <w:t>4.0</w:t>
              </w:r>
            </w:ins>
          </w:p>
        </w:tc>
        <w:tc>
          <w:tcPr>
            <w:tcW w:w="630" w:type="dxa"/>
            <w:shd w:val="clear" w:color="auto" w:fill="D9D9D9" w:themeFill="background1" w:themeFillShade="D9"/>
            <w:tcPrChange w:id="350" w:author="Carol Benson" w:date="2019-10-02T09:48:00Z">
              <w:tcPr>
                <w:tcW w:w="1440" w:type="dxa"/>
                <w:gridSpan w:val="2"/>
                <w:shd w:val="clear" w:color="auto" w:fill="D9D9D9" w:themeFill="background1" w:themeFillShade="D9"/>
              </w:tcPr>
            </w:tcPrChange>
          </w:tcPr>
          <w:p w14:paraId="550D9DCD" w14:textId="77777777" w:rsidR="00CE2FD3" w:rsidRPr="00CB17EB" w:rsidRDefault="00CE2FD3" w:rsidP="00561711">
            <w:pPr>
              <w:spacing w:before="0" w:after="0" w:line="240" w:lineRule="auto"/>
              <w:rPr>
                <w:ins w:id="351" w:author="Carol Benson" w:date="2019-10-02T09:47:00Z"/>
              </w:rPr>
            </w:pPr>
            <w:ins w:id="352" w:author="Carol Benson" w:date="2019-10-02T09:47:00Z">
              <w:r w:rsidRPr="00CB17EB">
                <w:t>P2G</w:t>
              </w:r>
            </w:ins>
          </w:p>
        </w:tc>
        <w:tc>
          <w:tcPr>
            <w:tcW w:w="2160" w:type="dxa"/>
            <w:shd w:val="clear" w:color="auto" w:fill="D9D9D9" w:themeFill="background1" w:themeFillShade="D9"/>
            <w:tcPrChange w:id="353" w:author="Carol Benson" w:date="2019-10-02T09:48:00Z">
              <w:tcPr>
                <w:tcW w:w="2160" w:type="dxa"/>
                <w:gridSpan w:val="2"/>
                <w:shd w:val="clear" w:color="auto" w:fill="D9D9D9" w:themeFill="background1" w:themeFillShade="D9"/>
              </w:tcPr>
            </w:tcPrChange>
          </w:tcPr>
          <w:p w14:paraId="066BAD60" w14:textId="77777777" w:rsidR="00CE2FD3" w:rsidRPr="00CB17EB" w:rsidRDefault="00CE2FD3" w:rsidP="00561711">
            <w:pPr>
              <w:spacing w:before="0" w:after="0" w:line="240" w:lineRule="auto"/>
              <w:rPr>
                <w:ins w:id="354" w:author="Carol Benson" w:date="2019-10-02T09:47:00Z"/>
              </w:rPr>
            </w:pPr>
          </w:p>
        </w:tc>
        <w:tc>
          <w:tcPr>
            <w:tcW w:w="3240" w:type="dxa"/>
            <w:shd w:val="clear" w:color="auto" w:fill="D9D9D9" w:themeFill="background1" w:themeFillShade="D9"/>
            <w:tcPrChange w:id="355" w:author="Carol Benson" w:date="2019-10-02T09:48:00Z">
              <w:tcPr>
                <w:tcW w:w="2430" w:type="dxa"/>
                <w:shd w:val="clear" w:color="auto" w:fill="D9D9D9" w:themeFill="background1" w:themeFillShade="D9"/>
              </w:tcPr>
            </w:tcPrChange>
          </w:tcPr>
          <w:p w14:paraId="6BE6DE90" w14:textId="77777777" w:rsidR="00CE2FD3" w:rsidRPr="002F3D9D" w:rsidRDefault="00CE2FD3" w:rsidP="00561711">
            <w:pPr>
              <w:spacing w:before="0" w:after="0" w:line="240" w:lineRule="auto"/>
              <w:rPr>
                <w:ins w:id="356" w:author="Carol Benson" w:date="2019-10-02T09:47:00Z"/>
              </w:rPr>
            </w:pPr>
            <w:ins w:id="357" w:author="Carol Benson" w:date="2019-10-02T09:47:00Z">
              <w:r w:rsidRPr="002F3D9D">
                <w:t>API Settings</w:t>
              </w:r>
            </w:ins>
          </w:p>
          <w:p w14:paraId="12F53E57" w14:textId="77777777" w:rsidR="00CE2FD3" w:rsidRPr="002F3D9D" w:rsidRDefault="00CE2FD3" w:rsidP="00561711">
            <w:pPr>
              <w:spacing w:before="0" w:after="0" w:line="240" w:lineRule="auto"/>
              <w:rPr>
                <w:ins w:id="358" w:author="Carol Benson" w:date="2019-10-02T09:47:00Z"/>
              </w:rPr>
            </w:pPr>
            <w:ins w:id="359" w:author="Carol Benson" w:date="2019-10-02T09:47:00Z">
              <w:r w:rsidRPr="002F3D9D">
                <w:t>Scenario=Transfer</w:t>
              </w:r>
            </w:ins>
          </w:p>
          <w:p w14:paraId="6565452D" w14:textId="77777777" w:rsidR="00CE2FD3" w:rsidRPr="002F3D9D" w:rsidRDefault="00CE2FD3" w:rsidP="00561711">
            <w:pPr>
              <w:spacing w:before="0" w:after="0" w:line="240" w:lineRule="auto"/>
              <w:rPr>
                <w:ins w:id="360" w:author="Carol Benson" w:date="2019-10-02T09:47:00Z"/>
              </w:rPr>
            </w:pPr>
            <w:ins w:id="361" w:author="Carol Benson" w:date="2019-10-02T09:47:00Z">
              <w:r w:rsidRPr="002F3D9D">
                <w:t>Initiator = Payer</w:t>
              </w:r>
            </w:ins>
          </w:p>
          <w:p w14:paraId="791BCAAD" w14:textId="77777777" w:rsidR="00CE2FD3" w:rsidRPr="002F3D9D" w:rsidRDefault="00CE2FD3" w:rsidP="00561711">
            <w:pPr>
              <w:spacing w:before="0" w:after="0" w:line="240" w:lineRule="auto"/>
              <w:rPr>
                <w:ins w:id="362" w:author="Carol Benson" w:date="2019-10-02T09:47:00Z"/>
              </w:rPr>
            </w:pPr>
            <w:ins w:id="363" w:author="Carol Benson" w:date="2019-10-02T09:47:00Z">
              <w:r w:rsidRPr="002F3D9D">
                <w:t>Recipient Type = Government</w:t>
              </w:r>
            </w:ins>
          </w:p>
        </w:tc>
        <w:tc>
          <w:tcPr>
            <w:tcW w:w="2070" w:type="dxa"/>
            <w:shd w:val="clear" w:color="auto" w:fill="D9D9D9" w:themeFill="background1" w:themeFillShade="D9"/>
            <w:tcPrChange w:id="364" w:author="Carol Benson" w:date="2019-10-02T09:48:00Z">
              <w:tcPr>
                <w:tcW w:w="2070" w:type="dxa"/>
                <w:shd w:val="clear" w:color="auto" w:fill="D9D9D9" w:themeFill="background1" w:themeFillShade="D9"/>
              </w:tcPr>
            </w:tcPrChange>
          </w:tcPr>
          <w:p w14:paraId="3A3B4E4D" w14:textId="77777777" w:rsidR="00CE2FD3" w:rsidRPr="00CB17EB" w:rsidRDefault="00CE2FD3" w:rsidP="00561711">
            <w:pPr>
              <w:spacing w:before="0" w:after="0" w:line="240" w:lineRule="auto"/>
              <w:rPr>
                <w:ins w:id="365" w:author="Carol Benson" w:date="2019-10-02T09:47:00Z"/>
              </w:rPr>
            </w:pPr>
          </w:p>
        </w:tc>
      </w:tr>
      <w:tr w:rsidR="00CE2FD3" w:rsidRPr="00D41DE0" w14:paraId="162AAB66" w14:textId="77777777" w:rsidTr="00561711">
        <w:trPr>
          <w:ins w:id="366" w:author="Carol Benson" w:date="2019-10-02T09:47:00Z"/>
        </w:trPr>
        <w:tc>
          <w:tcPr>
            <w:tcW w:w="985" w:type="dxa"/>
            <w:tcPrChange w:id="367" w:author="Carol Benson" w:date="2019-10-02T09:48:00Z">
              <w:tcPr>
                <w:tcW w:w="985" w:type="dxa"/>
              </w:tcPr>
            </w:tcPrChange>
          </w:tcPr>
          <w:p w14:paraId="44B7F40C" w14:textId="77777777" w:rsidR="00CE2FD3" w:rsidRDefault="00CE2FD3" w:rsidP="00561711">
            <w:pPr>
              <w:spacing w:before="0" w:after="0" w:line="240" w:lineRule="auto"/>
              <w:rPr>
                <w:ins w:id="368" w:author="Carol Benson" w:date="2019-10-02T09:47:00Z"/>
              </w:rPr>
            </w:pPr>
            <w:ins w:id="369" w:author="Carol Benson" w:date="2019-10-02T09:47:00Z">
              <w:r>
                <w:t>4.1</w:t>
              </w:r>
            </w:ins>
          </w:p>
        </w:tc>
        <w:tc>
          <w:tcPr>
            <w:tcW w:w="630" w:type="dxa"/>
            <w:tcPrChange w:id="370" w:author="Carol Benson" w:date="2019-10-02T09:48:00Z">
              <w:tcPr>
                <w:tcW w:w="1440" w:type="dxa"/>
                <w:gridSpan w:val="2"/>
              </w:tcPr>
            </w:tcPrChange>
          </w:tcPr>
          <w:p w14:paraId="601A36B7" w14:textId="77777777" w:rsidR="00CE2FD3" w:rsidRDefault="00CE2FD3" w:rsidP="00561711">
            <w:pPr>
              <w:spacing w:before="0" w:after="0" w:line="240" w:lineRule="auto"/>
              <w:rPr>
                <w:ins w:id="371" w:author="Carol Benson" w:date="2019-10-02T09:47:00Z"/>
              </w:rPr>
            </w:pPr>
            <w:ins w:id="372" w:author="Carol Benson" w:date="2019-10-02T09:47:00Z">
              <w:r>
                <w:t>P2G</w:t>
              </w:r>
            </w:ins>
          </w:p>
        </w:tc>
        <w:tc>
          <w:tcPr>
            <w:tcW w:w="2160" w:type="dxa"/>
            <w:tcPrChange w:id="373" w:author="Carol Benson" w:date="2019-10-02T09:48:00Z">
              <w:tcPr>
                <w:tcW w:w="2160" w:type="dxa"/>
                <w:gridSpan w:val="2"/>
              </w:tcPr>
            </w:tcPrChange>
          </w:tcPr>
          <w:p w14:paraId="68B1F9D2" w14:textId="77777777" w:rsidR="00CE2FD3" w:rsidRDefault="00CE2FD3" w:rsidP="00561711">
            <w:pPr>
              <w:spacing w:before="0" w:after="0" w:line="240" w:lineRule="auto"/>
              <w:rPr>
                <w:ins w:id="374" w:author="Carol Benson" w:date="2019-10-02T09:47:00Z"/>
              </w:rPr>
            </w:pPr>
            <w:ins w:id="375" w:author="Carol Benson" w:date="2019-10-02T09:47:00Z">
              <w:r>
                <w:t>Person to Government</w:t>
              </w:r>
            </w:ins>
          </w:p>
        </w:tc>
        <w:tc>
          <w:tcPr>
            <w:tcW w:w="3240" w:type="dxa"/>
            <w:tcPrChange w:id="376" w:author="Carol Benson" w:date="2019-10-02T09:48:00Z">
              <w:tcPr>
                <w:tcW w:w="2430" w:type="dxa"/>
              </w:tcPr>
            </w:tcPrChange>
          </w:tcPr>
          <w:p w14:paraId="0EC9EA59" w14:textId="77777777" w:rsidR="00CE2FD3" w:rsidRPr="002F3D9D" w:rsidRDefault="00CE2FD3" w:rsidP="00561711">
            <w:pPr>
              <w:spacing w:before="0" w:after="0" w:line="240" w:lineRule="auto"/>
              <w:rPr>
                <w:ins w:id="377" w:author="Carol Benson" w:date="2019-10-02T09:47:00Z"/>
              </w:rPr>
            </w:pPr>
            <w:ins w:id="378" w:author="Carol Benson" w:date="2019-10-02T09:47:00Z">
              <w:r w:rsidRPr="002F3D9D">
                <w:t xml:space="preserve"> </w:t>
              </w:r>
            </w:ins>
          </w:p>
        </w:tc>
        <w:tc>
          <w:tcPr>
            <w:tcW w:w="2070" w:type="dxa"/>
            <w:tcPrChange w:id="379" w:author="Carol Benson" w:date="2019-10-02T09:48:00Z">
              <w:tcPr>
                <w:tcW w:w="2070" w:type="dxa"/>
              </w:tcPr>
            </w:tcPrChange>
          </w:tcPr>
          <w:p w14:paraId="733011E0" w14:textId="77777777" w:rsidR="00CE2FD3" w:rsidRDefault="00CE2FD3" w:rsidP="00561711">
            <w:pPr>
              <w:spacing w:before="0" w:after="0" w:line="240" w:lineRule="auto"/>
              <w:rPr>
                <w:ins w:id="380" w:author="Carol Benson" w:date="2019-10-02T09:47:00Z"/>
              </w:rPr>
            </w:pPr>
            <w:ins w:id="381" w:author="Carol Benson" w:date="2019-10-02T09:47:00Z">
              <w:r>
                <w:t xml:space="preserve"> </w:t>
              </w:r>
            </w:ins>
          </w:p>
        </w:tc>
      </w:tr>
      <w:tr w:rsidR="00CE2FD3" w:rsidRPr="00D41DE0" w14:paraId="3DFAA078" w14:textId="77777777" w:rsidTr="00561711">
        <w:trPr>
          <w:ins w:id="382" w:author="Carol Benson" w:date="2019-10-02T09:47:00Z"/>
        </w:trPr>
        <w:tc>
          <w:tcPr>
            <w:tcW w:w="985" w:type="dxa"/>
            <w:tcPrChange w:id="383" w:author="Carol Benson" w:date="2019-10-02T09:48:00Z">
              <w:tcPr>
                <w:tcW w:w="985" w:type="dxa"/>
              </w:tcPr>
            </w:tcPrChange>
          </w:tcPr>
          <w:p w14:paraId="7DFE269E" w14:textId="77777777" w:rsidR="00CE2FD3" w:rsidRDefault="00CE2FD3" w:rsidP="00561711">
            <w:pPr>
              <w:spacing w:before="0" w:after="0" w:line="240" w:lineRule="auto"/>
              <w:rPr>
                <w:ins w:id="384" w:author="Carol Benson" w:date="2019-10-02T09:47:00Z"/>
              </w:rPr>
            </w:pPr>
            <w:ins w:id="385" w:author="Carol Benson" w:date="2019-10-02T09:47:00Z">
              <w:r>
                <w:t>4.1</w:t>
              </w:r>
            </w:ins>
          </w:p>
        </w:tc>
        <w:tc>
          <w:tcPr>
            <w:tcW w:w="630" w:type="dxa"/>
            <w:tcPrChange w:id="386" w:author="Carol Benson" w:date="2019-10-02T09:48:00Z">
              <w:tcPr>
                <w:tcW w:w="1440" w:type="dxa"/>
                <w:gridSpan w:val="2"/>
              </w:tcPr>
            </w:tcPrChange>
          </w:tcPr>
          <w:p w14:paraId="1A1C6EF1" w14:textId="77777777" w:rsidR="00CE2FD3" w:rsidRPr="00D41DE0" w:rsidRDefault="00CE2FD3" w:rsidP="00561711">
            <w:pPr>
              <w:spacing w:before="0" w:after="0" w:line="240" w:lineRule="auto"/>
              <w:rPr>
                <w:ins w:id="387" w:author="Carol Benson" w:date="2019-10-02T09:47:00Z"/>
              </w:rPr>
            </w:pPr>
            <w:ins w:id="388" w:author="Carol Benson" w:date="2019-10-02T09:47:00Z">
              <w:r>
                <w:t>P2G</w:t>
              </w:r>
            </w:ins>
          </w:p>
        </w:tc>
        <w:tc>
          <w:tcPr>
            <w:tcW w:w="2160" w:type="dxa"/>
            <w:tcPrChange w:id="389" w:author="Carol Benson" w:date="2019-10-02T09:48:00Z">
              <w:tcPr>
                <w:tcW w:w="2160" w:type="dxa"/>
                <w:gridSpan w:val="2"/>
              </w:tcPr>
            </w:tcPrChange>
          </w:tcPr>
          <w:p w14:paraId="4FD8CA9F" w14:textId="77777777" w:rsidR="00CE2FD3" w:rsidRDefault="00CE2FD3" w:rsidP="00561711">
            <w:pPr>
              <w:spacing w:before="0" w:after="0" w:line="240" w:lineRule="auto"/>
              <w:rPr>
                <w:ins w:id="390" w:author="Carol Benson" w:date="2019-10-02T09:47:00Z"/>
              </w:rPr>
            </w:pPr>
            <w:ins w:id="391" w:author="Carol Benson" w:date="2019-10-02T09:47:00Z">
              <w:r>
                <w:t>Till Number Purchase</w:t>
              </w:r>
            </w:ins>
          </w:p>
        </w:tc>
        <w:tc>
          <w:tcPr>
            <w:tcW w:w="3240" w:type="dxa"/>
            <w:tcPrChange w:id="392" w:author="Carol Benson" w:date="2019-10-02T09:48:00Z">
              <w:tcPr>
                <w:tcW w:w="2430" w:type="dxa"/>
              </w:tcPr>
            </w:tcPrChange>
          </w:tcPr>
          <w:p w14:paraId="4AE22302" w14:textId="77777777" w:rsidR="00CE2FD3" w:rsidRPr="002F3D9D" w:rsidRDefault="00CE2FD3" w:rsidP="00561711">
            <w:pPr>
              <w:spacing w:before="0" w:after="0" w:line="240" w:lineRule="auto"/>
              <w:rPr>
                <w:ins w:id="393" w:author="Carol Benson" w:date="2019-10-02T09:47:00Z"/>
              </w:rPr>
            </w:pPr>
            <w:ins w:id="394" w:author="Carol Benson" w:date="2019-10-02T09:47:00Z">
              <w:r w:rsidRPr="002F3D9D">
                <w:t xml:space="preserve"> Initiator Type = Device</w:t>
              </w:r>
            </w:ins>
          </w:p>
        </w:tc>
        <w:tc>
          <w:tcPr>
            <w:tcW w:w="2070" w:type="dxa"/>
            <w:tcPrChange w:id="395" w:author="Carol Benson" w:date="2019-10-02T09:48:00Z">
              <w:tcPr>
                <w:tcW w:w="2070" w:type="dxa"/>
              </w:tcPr>
            </w:tcPrChange>
          </w:tcPr>
          <w:p w14:paraId="6065D71F" w14:textId="77777777" w:rsidR="00CE2FD3" w:rsidRDefault="00CE2FD3" w:rsidP="00561711">
            <w:pPr>
              <w:spacing w:before="0" w:after="0" w:line="240" w:lineRule="auto"/>
              <w:rPr>
                <w:ins w:id="396" w:author="Carol Benson" w:date="2019-10-02T09:47:00Z"/>
              </w:rPr>
            </w:pPr>
            <w:ins w:id="397" w:author="Carol Benson" w:date="2019-10-02T09:47:00Z">
              <w:r>
                <w:t xml:space="preserve"> </w:t>
              </w:r>
            </w:ins>
          </w:p>
        </w:tc>
      </w:tr>
      <w:tr w:rsidR="00CE2FD3" w:rsidRPr="00D41DE0" w14:paraId="7BE701E9" w14:textId="77777777" w:rsidTr="00561711">
        <w:trPr>
          <w:ins w:id="398" w:author="Carol Benson" w:date="2019-10-02T09:47:00Z"/>
        </w:trPr>
        <w:tc>
          <w:tcPr>
            <w:tcW w:w="985" w:type="dxa"/>
            <w:tcPrChange w:id="399" w:author="Carol Benson" w:date="2019-10-02T09:48:00Z">
              <w:tcPr>
                <w:tcW w:w="985" w:type="dxa"/>
              </w:tcPr>
            </w:tcPrChange>
          </w:tcPr>
          <w:p w14:paraId="52EAFE20" w14:textId="77777777" w:rsidR="00CE2FD3" w:rsidRDefault="00CE2FD3" w:rsidP="00561711">
            <w:pPr>
              <w:spacing w:before="0" w:after="0" w:line="240" w:lineRule="auto"/>
              <w:rPr>
                <w:ins w:id="400" w:author="Carol Benson" w:date="2019-10-02T09:47:00Z"/>
              </w:rPr>
            </w:pPr>
            <w:ins w:id="401" w:author="Carol Benson" w:date="2019-10-02T09:47:00Z">
              <w:r>
                <w:t>4.2</w:t>
              </w:r>
            </w:ins>
          </w:p>
        </w:tc>
        <w:tc>
          <w:tcPr>
            <w:tcW w:w="630" w:type="dxa"/>
            <w:tcPrChange w:id="402" w:author="Carol Benson" w:date="2019-10-02T09:48:00Z">
              <w:tcPr>
                <w:tcW w:w="1440" w:type="dxa"/>
                <w:gridSpan w:val="2"/>
              </w:tcPr>
            </w:tcPrChange>
          </w:tcPr>
          <w:p w14:paraId="1C23E5FF" w14:textId="77777777" w:rsidR="00CE2FD3" w:rsidRPr="00D41DE0" w:rsidRDefault="00CE2FD3" w:rsidP="00561711">
            <w:pPr>
              <w:spacing w:before="0" w:after="0" w:line="240" w:lineRule="auto"/>
              <w:rPr>
                <w:ins w:id="403" w:author="Carol Benson" w:date="2019-10-02T09:47:00Z"/>
              </w:rPr>
            </w:pPr>
            <w:ins w:id="404" w:author="Carol Benson" w:date="2019-10-02T09:47:00Z">
              <w:r>
                <w:t>P2G</w:t>
              </w:r>
            </w:ins>
          </w:p>
        </w:tc>
        <w:tc>
          <w:tcPr>
            <w:tcW w:w="2160" w:type="dxa"/>
            <w:tcPrChange w:id="405" w:author="Carol Benson" w:date="2019-10-02T09:48:00Z">
              <w:tcPr>
                <w:tcW w:w="2160" w:type="dxa"/>
                <w:gridSpan w:val="2"/>
              </w:tcPr>
            </w:tcPrChange>
          </w:tcPr>
          <w:p w14:paraId="283B2F58" w14:textId="77777777" w:rsidR="00CE2FD3" w:rsidRDefault="00CE2FD3" w:rsidP="00561711">
            <w:pPr>
              <w:spacing w:before="0" w:after="0" w:line="240" w:lineRule="auto"/>
              <w:rPr>
                <w:ins w:id="406" w:author="Carol Benson" w:date="2019-10-02T09:47:00Z"/>
              </w:rPr>
            </w:pPr>
            <w:ins w:id="407" w:author="Carol Benson" w:date="2019-10-02T09:47:00Z">
              <w:r>
                <w:t>QR code Purchase</w:t>
              </w:r>
            </w:ins>
          </w:p>
        </w:tc>
        <w:tc>
          <w:tcPr>
            <w:tcW w:w="3240" w:type="dxa"/>
            <w:tcPrChange w:id="408" w:author="Carol Benson" w:date="2019-10-02T09:48:00Z">
              <w:tcPr>
                <w:tcW w:w="2430" w:type="dxa"/>
              </w:tcPr>
            </w:tcPrChange>
          </w:tcPr>
          <w:p w14:paraId="0194164B" w14:textId="77777777" w:rsidR="00CE2FD3" w:rsidRPr="002F3D9D" w:rsidRDefault="00CE2FD3" w:rsidP="00561711">
            <w:pPr>
              <w:spacing w:before="0" w:after="0" w:line="240" w:lineRule="auto"/>
              <w:rPr>
                <w:ins w:id="409" w:author="Carol Benson" w:date="2019-10-02T09:47:00Z"/>
              </w:rPr>
            </w:pPr>
            <w:ins w:id="410" w:author="Carol Benson" w:date="2019-10-02T09:47:00Z">
              <w:r w:rsidRPr="002F3D9D">
                <w:t xml:space="preserve"> </w:t>
              </w:r>
              <w:proofErr w:type="spellStart"/>
              <w:r w:rsidRPr="002F3D9D">
                <w:t>tbd</w:t>
              </w:r>
              <w:proofErr w:type="spellEnd"/>
            </w:ins>
          </w:p>
        </w:tc>
        <w:tc>
          <w:tcPr>
            <w:tcW w:w="2070" w:type="dxa"/>
            <w:tcPrChange w:id="411" w:author="Carol Benson" w:date="2019-10-02T09:48:00Z">
              <w:tcPr>
                <w:tcW w:w="2070" w:type="dxa"/>
              </w:tcPr>
            </w:tcPrChange>
          </w:tcPr>
          <w:p w14:paraId="2927EE20" w14:textId="77777777" w:rsidR="00CE2FD3" w:rsidRDefault="00CE2FD3" w:rsidP="00561711">
            <w:pPr>
              <w:spacing w:before="0" w:after="0" w:line="240" w:lineRule="auto"/>
              <w:rPr>
                <w:ins w:id="412" w:author="Carol Benson" w:date="2019-10-02T09:47:00Z"/>
              </w:rPr>
            </w:pPr>
            <w:ins w:id="413" w:author="Carol Benson" w:date="2019-10-02T09:47:00Z">
              <w:r>
                <w:t xml:space="preserve"> </w:t>
              </w:r>
            </w:ins>
          </w:p>
        </w:tc>
      </w:tr>
      <w:tr w:rsidR="00CE2FD3" w:rsidRPr="00D41DE0" w14:paraId="2526D364" w14:textId="77777777" w:rsidTr="00561711">
        <w:trPr>
          <w:ins w:id="414" w:author="Carol Benson" w:date="2019-10-02T09:47:00Z"/>
        </w:trPr>
        <w:tc>
          <w:tcPr>
            <w:tcW w:w="985" w:type="dxa"/>
            <w:tcPrChange w:id="415" w:author="Carol Benson" w:date="2019-10-02T09:48:00Z">
              <w:tcPr>
                <w:tcW w:w="985" w:type="dxa"/>
              </w:tcPr>
            </w:tcPrChange>
          </w:tcPr>
          <w:p w14:paraId="68414D80" w14:textId="77777777" w:rsidR="00CE2FD3" w:rsidRDefault="00CE2FD3" w:rsidP="00561711">
            <w:pPr>
              <w:spacing w:before="0" w:after="0" w:line="240" w:lineRule="auto"/>
              <w:rPr>
                <w:ins w:id="416" w:author="Carol Benson" w:date="2019-10-02T09:47:00Z"/>
              </w:rPr>
            </w:pPr>
            <w:ins w:id="417" w:author="Carol Benson" w:date="2019-10-02T09:47:00Z">
              <w:r>
                <w:t>4.3</w:t>
              </w:r>
            </w:ins>
          </w:p>
        </w:tc>
        <w:tc>
          <w:tcPr>
            <w:tcW w:w="630" w:type="dxa"/>
            <w:tcPrChange w:id="418" w:author="Carol Benson" w:date="2019-10-02T09:48:00Z">
              <w:tcPr>
                <w:tcW w:w="1440" w:type="dxa"/>
                <w:gridSpan w:val="2"/>
              </w:tcPr>
            </w:tcPrChange>
          </w:tcPr>
          <w:p w14:paraId="2C4727DB" w14:textId="77777777" w:rsidR="00CE2FD3" w:rsidRDefault="00CE2FD3" w:rsidP="00561711">
            <w:pPr>
              <w:spacing w:before="0" w:after="0" w:line="240" w:lineRule="auto"/>
              <w:rPr>
                <w:ins w:id="419" w:author="Carol Benson" w:date="2019-10-02T09:47:00Z"/>
              </w:rPr>
            </w:pPr>
            <w:ins w:id="420" w:author="Carol Benson" w:date="2019-10-02T09:47:00Z">
              <w:r>
                <w:t>P2G</w:t>
              </w:r>
            </w:ins>
          </w:p>
        </w:tc>
        <w:tc>
          <w:tcPr>
            <w:tcW w:w="2160" w:type="dxa"/>
            <w:tcPrChange w:id="421" w:author="Carol Benson" w:date="2019-10-02T09:48:00Z">
              <w:tcPr>
                <w:tcW w:w="2160" w:type="dxa"/>
                <w:gridSpan w:val="2"/>
              </w:tcPr>
            </w:tcPrChange>
          </w:tcPr>
          <w:p w14:paraId="40D0B5CE" w14:textId="77777777" w:rsidR="00CE2FD3" w:rsidRDefault="00CE2FD3" w:rsidP="00561711">
            <w:pPr>
              <w:spacing w:before="0" w:after="0" w:line="240" w:lineRule="auto"/>
              <w:rPr>
                <w:ins w:id="422" w:author="Carol Benson" w:date="2019-10-02T09:47:00Z"/>
              </w:rPr>
            </w:pPr>
            <w:ins w:id="423" w:author="Carol Benson" w:date="2019-10-02T09:47:00Z">
              <w:r>
                <w:t>Online Purchase</w:t>
              </w:r>
            </w:ins>
          </w:p>
        </w:tc>
        <w:tc>
          <w:tcPr>
            <w:tcW w:w="3240" w:type="dxa"/>
            <w:tcPrChange w:id="424" w:author="Carol Benson" w:date="2019-10-02T09:48:00Z">
              <w:tcPr>
                <w:tcW w:w="2430" w:type="dxa"/>
              </w:tcPr>
            </w:tcPrChange>
          </w:tcPr>
          <w:p w14:paraId="21DB70FC" w14:textId="77777777" w:rsidR="00CE2FD3" w:rsidRDefault="00CE2FD3" w:rsidP="00561711">
            <w:pPr>
              <w:spacing w:before="0" w:after="0" w:line="240" w:lineRule="auto"/>
              <w:rPr>
                <w:ins w:id="425" w:author="Carol Benson" w:date="2019-10-02T09:47:00Z"/>
              </w:rPr>
            </w:pPr>
            <w:ins w:id="426" w:author="Carol Benson" w:date="2019-10-02T09:47:00Z">
              <w:r>
                <w:t xml:space="preserve"> Merchant ID Code = </w:t>
              </w:r>
              <w:proofErr w:type="spellStart"/>
              <w:r>
                <w:t>tbd</w:t>
              </w:r>
              <w:proofErr w:type="spellEnd"/>
            </w:ins>
          </w:p>
        </w:tc>
        <w:tc>
          <w:tcPr>
            <w:tcW w:w="2070" w:type="dxa"/>
            <w:tcPrChange w:id="427" w:author="Carol Benson" w:date="2019-10-02T09:48:00Z">
              <w:tcPr>
                <w:tcW w:w="2070" w:type="dxa"/>
              </w:tcPr>
            </w:tcPrChange>
          </w:tcPr>
          <w:p w14:paraId="7A8A4285" w14:textId="77777777" w:rsidR="00CE2FD3" w:rsidRDefault="00CE2FD3" w:rsidP="00561711">
            <w:pPr>
              <w:spacing w:before="0" w:after="0" w:line="240" w:lineRule="auto"/>
              <w:rPr>
                <w:ins w:id="428" w:author="Carol Benson" w:date="2019-10-02T09:47:00Z"/>
              </w:rPr>
            </w:pPr>
            <w:ins w:id="429" w:author="Carol Benson" w:date="2019-10-02T09:47:00Z">
              <w:r>
                <w:t xml:space="preserve"> </w:t>
              </w:r>
            </w:ins>
          </w:p>
        </w:tc>
      </w:tr>
      <w:tr w:rsidR="00CE2FD3" w:rsidRPr="00D41DE0" w14:paraId="662F6495" w14:textId="77777777" w:rsidTr="00561711">
        <w:trPr>
          <w:ins w:id="430" w:author="Carol Benson" w:date="2019-10-02T09:47:00Z"/>
        </w:trPr>
        <w:tc>
          <w:tcPr>
            <w:tcW w:w="985" w:type="dxa"/>
            <w:tcPrChange w:id="431" w:author="Carol Benson" w:date="2019-10-02T09:48:00Z">
              <w:tcPr>
                <w:tcW w:w="985" w:type="dxa"/>
              </w:tcPr>
            </w:tcPrChange>
          </w:tcPr>
          <w:p w14:paraId="5D886C88" w14:textId="77777777" w:rsidR="00CE2FD3" w:rsidRPr="00D41DE0" w:rsidRDefault="00CE2FD3" w:rsidP="00561711">
            <w:pPr>
              <w:spacing w:before="0" w:after="0" w:line="240" w:lineRule="auto"/>
              <w:rPr>
                <w:ins w:id="432" w:author="Carol Benson" w:date="2019-10-02T09:47:00Z"/>
              </w:rPr>
            </w:pPr>
            <w:ins w:id="433" w:author="Carol Benson" w:date="2019-10-02T09:47:00Z">
              <w:r>
                <w:t>4.4</w:t>
              </w:r>
            </w:ins>
          </w:p>
        </w:tc>
        <w:tc>
          <w:tcPr>
            <w:tcW w:w="630" w:type="dxa"/>
            <w:tcPrChange w:id="434" w:author="Carol Benson" w:date="2019-10-02T09:48:00Z">
              <w:tcPr>
                <w:tcW w:w="1440" w:type="dxa"/>
                <w:gridSpan w:val="2"/>
              </w:tcPr>
            </w:tcPrChange>
          </w:tcPr>
          <w:p w14:paraId="55B88901" w14:textId="77777777" w:rsidR="00CE2FD3" w:rsidRPr="00D41DE0" w:rsidRDefault="00CE2FD3" w:rsidP="00561711">
            <w:pPr>
              <w:spacing w:before="0" w:after="0" w:line="240" w:lineRule="auto"/>
              <w:rPr>
                <w:ins w:id="435" w:author="Carol Benson" w:date="2019-10-02T09:47:00Z"/>
              </w:rPr>
            </w:pPr>
            <w:ins w:id="436" w:author="Carol Benson" w:date="2019-10-02T09:47:00Z">
              <w:r>
                <w:t>P2G</w:t>
              </w:r>
            </w:ins>
          </w:p>
        </w:tc>
        <w:tc>
          <w:tcPr>
            <w:tcW w:w="2160" w:type="dxa"/>
            <w:tcPrChange w:id="437" w:author="Carol Benson" w:date="2019-10-02T09:48:00Z">
              <w:tcPr>
                <w:tcW w:w="2160" w:type="dxa"/>
                <w:gridSpan w:val="2"/>
              </w:tcPr>
            </w:tcPrChange>
          </w:tcPr>
          <w:p w14:paraId="236CBEE9" w14:textId="77777777" w:rsidR="00CE2FD3" w:rsidRDefault="00CE2FD3" w:rsidP="00561711">
            <w:pPr>
              <w:spacing w:before="0" w:after="0" w:line="240" w:lineRule="auto"/>
              <w:rPr>
                <w:ins w:id="438" w:author="Carol Benson" w:date="2019-10-02T09:47:00Z"/>
              </w:rPr>
            </w:pPr>
            <w:ins w:id="439" w:author="Carol Benson" w:date="2019-10-02T09:47:00Z">
              <w:r>
                <w:t>Bill Payment</w:t>
              </w:r>
            </w:ins>
          </w:p>
        </w:tc>
        <w:tc>
          <w:tcPr>
            <w:tcW w:w="3240" w:type="dxa"/>
            <w:tcPrChange w:id="440" w:author="Carol Benson" w:date="2019-10-02T09:48:00Z">
              <w:tcPr>
                <w:tcW w:w="2430" w:type="dxa"/>
              </w:tcPr>
            </w:tcPrChange>
          </w:tcPr>
          <w:p w14:paraId="1DE4B86E" w14:textId="77777777" w:rsidR="00CE2FD3" w:rsidRDefault="00CE2FD3" w:rsidP="00561711">
            <w:pPr>
              <w:spacing w:before="0" w:after="0" w:line="240" w:lineRule="auto"/>
              <w:rPr>
                <w:ins w:id="441" w:author="Carol Benson" w:date="2019-10-02T09:47:00Z"/>
              </w:rPr>
            </w:pPr>
            <w:ins w:id="442" w:author="Carol Benson" w:date="2019-10-02T09:47:00Z">
              <w:r>
                <w:t xml:space="preserve"> </w:t>
              </w:r>
            </w:ins>
          </w:p>
        </w:tc>
        <w:tc>
          <w:tcPr>
            <w:tcW w:w="2070" w:type="dxa"/>
            <w:tcPrChange w:id="443" w:author="Carol Benson" w:date="2019-10-02T09:48:00Z">
              <w:tcPr>
                <w:tcW w:w="2070" w:type="dxa"/>
              </w:tcPr>
            </w:tcPrChange>
          </w:tcPr>
          <w:p w14:paraId="6A8407E2" w14:textId="77777777" w:rsidR="00CE2FD3" w:rsidRDefault="00CE2FD3" w:rsidP="00561711">
            <w:pPr>
              <w:spacing w:before="0" w:after="0" w:line="240" w:lineRule="auto"/>
              <w:rPr>
                <w:ins w:id="444" w:author="Carol Benson" w:date="2019-10-02T09:47:00Z"/>
              </w:rPr>
            </w:pPr>
            <w:ins w:id="445" w:author="Carol Benson" w:date="2019-10-02T09:47:00Z">
              <w:r>
                <w:t xml:space="preserve"> </w:t>
              </w:r>
              <w:proofErr w:type="spellStart"/>
              <w:r>
                <w:t>tbd</w:t>
              </w:r>
              <w:proofErr w:type="spellEnd"/>
              <w:r>
                <w:t>: a data element in the Quote Request will include the Payer’s account number at the biller</w:t>
              </w:r>
            </w:ins>
          </w:p>
        </w:tc>
      </w:tr>
      <w:tr w:rsidR="00CE2FD3" w:rsidRPr="00D41DE0" w14:paraId="3F6E7E23" w14:textId="77777777" w:rsidTr="00561711">
        <w:trPr>
          <w:ins w:id="446" w:author="Carol Benson" w:date="2019-10-02T09:47:00Z"/>
        </w:trPr>
        <w:tc>
          <w:tcPr>
            <w:tcW w:w="985" w:type="dxa"/>
            <w:tcPrChange w:id="447" w:author="Carol Benson" w:date="2019-10-02T09:48:00Z">
              <w:tcPr>
                <w:tcW w:w="985" w:type="dxa"/>
              </w:tcPr>
            </w:tcPrChange>
          </w:tcPr>
          <w:p w14:paraId="43328F28" w14:textId="77777777" w:rsidR="00CE2FD3" w:rsidRDefault="00CE2FD3" w:rsidP="00561711">
            <w:pPr>
              <w:spacing w:before="0" w:after="0" w:line="240" w:lineRule="auto"/>
              <w:rPr>
                <w:ins w:id="448" w:author="Carol Benson" w:date="2019-10-02T09:47:00Z"/>
              </w:rPr>
            </w:pPr>
          </w:p>
        </w:tc>
        <w:tc>
          <w:tcPr>
            <w:tcW w:w="630" w:type="dxa"/>
            <w:tcPrChange w:id="449" w:author="Carol Benson" w:date="2019-10-02T09:48:00Z">
              <w:tcPr>
                <w:tcW w:w="1440" w:type="dxa"/>
                <w:gridSpan w:val="2"/>
              </w:tcPr>
            </w:tcPrChange>
          </w:tcPr>
          <w:p w14:paraId="05AAC202" w14:textId="77777777" w:rsidR="00CE2FD3" w:rsidRDefault="00CE2FD3" w:rsidP="00561711">
            <w:pPr>
              <w:spacing w:before="0" w:after="0" w:line="240" w:lineRule="auto"/>
              <w:rPr>
                <w:ins w:id="450" w:author="Carol Benson" w:date="2019-10-02T09:47:00Z"/>
              </w:rPr>
            </w:pPr>
          </w:p>
        </w:tc>
        <w:tc>
          <w:tcPr>
            <w:tcW w:w="2160" w:type="dxa"/>
            <w:tcPrChange w:id="451" w:author="Carol Benson" w:date="2019-10-02T09:48:00Z">
              <w:tcPr>
                <w:tcW w:w="2160" w:type="dxa"/>
                <w:gridSpan w:val="2"/>
              </w:tcPr>
            </w:tcPrChange>
          </w:tcPr>
          <w:p w14:paraId="02E17D5A" w14:textId="77777777" w:rsidR="00CE2FD3" w:rsidRDefault="00CE2FD3" w:rsidP="00561711">
            <w:pPr>
              <w:spacing w:before="0" w:after="0" w:line="240" w:lineRule="auto"/>
              <w:rPr>
                <w:ins w:id="452" w:author="Carol Benson" w:date="2019-10-02T09:47:00Z"/>
              </w:rPr>
            </w:pPr>
          </w:p>
        </w:tc>
        <w:tc>
          <w:tcPr>
            <w:tcW w:w="3240" w:type="dxa"/>
            <w:tcPrChange w:id="453" w:author="Carol Benson" w:date="2019-10-02T09:48:00Z">
              <w:tcPr>
                <w:tcW w:w="2430" w:type="dxa"/>
              </w:tcPr>
            </w:tcPrChange>
          </w:tcPr>
          <w:p w14:paraId="1F92A922" w14:textId="77777777" w:rsidR="00CE2FD3" w:rsidRDefault="00CE2FD3" w:rsidP="00561711">
            <w:pPr>
              <w:spacing w:before="0" w:after="0" w:line="240" w:lineRule="auto"/>
              <w:rPr>
                <w:ins w:id="454" w:author="Carol Benson" w:date="2019-10-02T09:47:00Z"/>
              </w:rPr>
            </w:pPr>
          </w:p>
        </w:tc>
        <w:tc>
          <w:tcPr>
            <w:tcW w:w="2070" w:type="dxa"/>
            <w:tcPrChange w:id="455" w:author="Carol Benson" w:date="2019-10-02T09:48:00Z">
              <w:tcPr>
                <w:tcW w:w="2070" w:type="dxa"/>
              </w:tcPr>
            </w:tcPrChange>
          </w:tcPr>
          <w:p w14:paraId="586F431C" w14:textId="77777777" w:rsidR="00CE2FD3" w:rsidRDefault="00CE2FD3" w:rsidP="00561711">
            <w:pPr>
              <w:spacing w:before="0" w:after="0" w:line="240" w:lineRule="auto"/>
              <w:rPr>
                <w:ins w:id="456" w:author="Carol Benson" w:date="2019-10-02T09:47:00Z"/>
              </w:rPr>
            </w:pPr>
          </w:p>
        </w:tc>
      </w:tr>
    </w:tbl>
    <w:p w14:paraId="7F4ADB3C" w14:textId="2BA5AB35" w:rsidR="003C6A97" w:rsidRDefault="00E20752" w:rsidP="00CE2FD3">
      <w:pPr>
        <w:pStyle w:val="Heading1"/>
      </w:pPr>
      <w:r>
        <w:br w:type="page"/>
      </w:r>
      <w:bookmarkStart w:id="457" w:name="_Toc22547931"/>
      <w:r w:rsidR="00CE2FD3">
        <w:lastRenderedPageBreak/>
        <w:t>Ap</w:t>
      </w:r>
      <w:r w:rsidR="003C6A97">
        <w:t>pendix: Merchant Category Codes</w:t>
      </w:r>
      <w:bookmarkEnd w:id="457"/>
    </w:p>
    <w:p w14:paraId="44E752AA" w14:textId="53699969" w:rsidR="003C6A97" w:rsidRPr="001E0B9C" w:rsidRDefault="00CE2FD3" w:rsidP="001E0B9C">
      <w:pPr>
        <w:pStyle w:val="BodyText"/>
        <w:rPr>
          <w:i/>
        </w:rPr>
      </w:pPr>
      <w:r>
        <w:rPr>
          <w:i/>
        </w:rPr>
        <w:t xml:space="preserve">The scheme will want to specify codes to recognize the type of merchant being paid.  The term “merchant” here is used broadly to include all types of non-consumer payments acceptors.  A merchant category code scheme might want to recognize industries, domains (in-person stores vs remote or online) and/or merchant size. </w:t>
      </w:r>
    </w:p>
    <w:sectPr w:rsidR="003C6A97" w:rsidRPr="001E0B9C" w:rsidSect="000B3F71">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Carol Benson" w:date="2019-10-03T11:59:00Z" w:initials="CB">
    <w:p w14:paraId="2047B15A" w14:textId="77777777" w:rsidR="00561711" w:rsidRDefault="00561711" w:rsidP="001E0B9C">
      <w:pPr>
        <w:pStyle w:val="CommentText"/>
      </w:pPr>
      <w:r>
        <w:rPr>
          <w:rStyle w:val="CommentReference"/>
        </w:rPr>
        <w:annotationRef/>
      </w:r>
      <w:r>
        <w:t>Note: this Implies a manual review process</w:t>
      </w:r>
    </w:p>
  </w:comment>
  <w:comment w:id="59" w:author="Carol Benson" w:date="2019-10-03T13:18:00Z" w:initials="CB">
    <w:p w14:paraId="77D2F4B8" w14:textId="77777777" w:rsidR="00561711" w:rsidRDefault="00561711" w:rsidP="001E0B9C">
      <w:pPr>
        <w:pStyle w:val="CommentText"/>
      </w:pPr>
      <w:r>
        <w:rPr>
          <w:rStyle w:val="CommentReference"/>
        </w:rPr>
        <w:annotationRef/>
      </w:r>
      <w:r>
        <w:t>Manual 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7B15A" w15:done="0"/>
  <w15:commentEx w15:paraId="77D2F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7B15A" w16cid:durableId="21406123"/>
  <w16cid:commentId w16cid:paraId="77D2F4B8" w16cid:durableId="214073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01666" w14:textId="77777777" w:rsidR="0096292C" w:rsidRDefault="0096292C" w:rsidP="00E731E4">
      <w:pPr>
        <w:spacing w:after="0" w:line="240" w:lineRule="auto"/>
      </w:pPr>
      <w:r>
        <w:separator/>
      </w:r>
    </w:p>
  </w:endnote>
  <w:endnote w:type="continuationSeparator" w:id="0">
    <w:p w14:paraId="19EC7C58" w14:textId="77777777" w:rsidR="0096292C" w:rsidRDefault="0096292C" w:rsidP="00E7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BE40" w14:textId="77777777" w:rsidR="00561711" w:rsidRDefault="00561711" w:rsidP="001F47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867F1B" w14:textId="77777777" w:rsidR="00561711" w:rsidRDefault="00561711" w:rsidP="00E731E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BC71130" w14:textId="77777777" w:rsidR="00561711" w:rsidRDefault="00561711" w:rsidP="00E7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EC9E" w14:textId="77777777" w:rsidR="00561711" w:rsidRDefault="00561711" w:rsidP="00E731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EE637D9" w14:textId="3B7491FD" w:rsidR="00561711" w:rsidRPr="000B3F71" w:rsidRDefault="00561711" w:rsidP="007A3B3B">
    <w:pPr>
      <w:pStyle w:val="Footer"/>
      <w:pBdr>
        <w:top w:val="single" w:sz="4" w:space="1" w:color="auto"/>
      </w:pBdr>
      <w:ind w:right="360"/>
      <w:rPr>
        <w:sz w:val="22"/>
      </w:rPr>
    </w:pPr>
    <w:r w:rsidRPr="00DC14E7">
      <w:rPr>
        <w:sz w:val="22"/>
      </w:rPr>
      <w:t>Glenbrook Partners</w:t>
    </w:r>
    <w:r w:rsidRPr="00DC14E7">
      <w:rPr>
        <w:sz w:val="22"/>
      </w:rPr>
      <w:tab/>
    </w:r>
    <w:r>
      <w:rPr>
        <w:sz w:val="22"/>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2098893"/>
      <w:docPartObj>
        <w:docPartGallery w:val="Page Numbers (Bottom of Page)"/>
        <w:docPartUnique/>
      </w:docPartObj>
    </w:sdtPr>
    <w:sdtEndPr>
      <w:rPr>
        <w:rStyle w:val="PageNumber"/>
      </w:rPr>
    </w:sdtEndPr>
    <w:sdtContent>
      <w:p w14:paraId="49F7818A" w14:textId="77777777" w:rsidR="00561711" w:rsidRDefault="00561711" w:rsidP="00975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3154B7" w14:textId="55C58736" w:rsidR="00561711" w:rsidRPr="00DC14E7" w:rsidRDefault="00561711" w:rsidP="00DC14E7">
    <w:pPr>
      <w:pStyle w:val="Footer"/>
      <w:pBdr>
        <w:top w:val="single" w:sz="4" w:space="1" w:color="auto"/>
      </w:pBdr>
      <w:ind w:right="360"/>
      <w:rPr>
        <w:sz w:val="22"/>
      </w:rPr>
    </w:pPr>
    <w:r w:rsidRPr="00DC14E7">
      <w:rPr>
        <w:sz w:val="22"/>
      </w:rPr>
      <w:t xml:space="preserve">Glenbrook Partners </w:t>
    </w:r>
    <w:r w:rsidRPr="00DC14E7">
      <w:rPr>
        <w:sz w:val="22"/>
      </w:rPr>
      <w:tab/>
    </w:r>
    <w:r>
      <w:rPr>
        <w:sz w:val="22"/>
      </w:rPr>
      <w:fldChar w:fldCharType="begin"/>
    </w:r>
    <w:r>
      <w:rPr>
        <w:sz w:val="22"/>
      </w:rPr>
      <w:instrText xml:space="preserve"> DATE \@ "M/d/yy" </w:instrText>
    </w:r>
    <w:r>
      <w:rPr>
        <w:sz w:val="22"/>
      </w:rPr>
      <w:fldChar w:fldCharType="separate"/>
    </w:r>
    <w:r w:rsidR="00692981">
      <w:rPr>
        <w:noProof/>
        <w:sz w:val="22"/>
      </w:rPr>
      <w:t>10/24/19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3C85C" w14:textId="77777777" w:rsidR="0096292C" w:rsidRDefault="0096292C" w:rsidP="00E731E4">
      <w:pPr>
        <w:spacing w:after="0" w:line="240" w:lineRule="auto"/>
      </w:pPr>
      <w:r>
        <w:separator/>
      </w:r>
    </w:p>
  </w:footnote>
  <w:footnote w:type="continuationSeparator" w:id="0">
    <w:p w14:paraId="250252F0" w14:textId="77777777" w:rsidR="0096292C" w:rsidRDefault="0096292C" w:rsidP="00E7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7C325" w14:textId="77777777" w:rsidR="00561711" w:rsidRDefault="00561711" w:rsidP="001F47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14613D3" w14:textId="77777777" w:rsidR="00561711" w:rsidRDefault="00561711" w:rsidP="007A3B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AC72" w14:textId="5ADE3C98" w:rsidR="00561711" w:rsidRPr="007A3B3B" w:rsidRDefault="00561711" w:rsidP="007A3B3B">
    <w:pPr>
      <w:pStyle w:val="Header"/>
      <w:pBdr>
        <w:bottom w:val="single" w:sz="4" w:space="1" w:color="auto"/>
      </w:pBdr>
      <w:jc w:val="right"/>
      <w:rPr>
        <w:i/>
      </w:rPr>
    </w:pPr>
    <w:r>
      <w:rPr>
        <w:i/>
      </w:rPr>
      <w:t>Mojaloop Community Business Document Project  - Platform Operating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F5E4D014"/>
    <w:lvl w:ilvl="0" w:tplc="18605F62">
      <w:start w:val="1"/>
      <w:numFmt w:val="decimal"/>
      <w:lvlText w:val="%1."/>
      <w:lvlJc w:val="left"/>
      <w:pPr>
        <w:ind w:left="720" w:hanging="360"/>
      </w:pPr>
    </w:lvl>
    <w:lvl w:ilvl="1" w:tplc="CF626104">
      <w:start w:val="1"/>
      <w:numFmt w:val="decimal"/>
      <w:lvlText w:val="%2."/>
      <w:lvlJc w:val="left"/>
      <w:pPr>
        <w:ind w:left="1440" w:hanging="360"/>
      </w:pPr>
    </w:lvl>
    <w:lvl w:ilvl="2" w:tplc="44887E98">
      <w:start w:val="1"/>
      <w:numFmt w:val="decimal"/>
      <w:lvlText w:val="%3."/>
      <w:lvlJc w:val="left"/>
      <w:pPr>
        <w:ind w:left="2160" w:hanging="360"/>
      </w:pPr>
    </w:lvl>
    <w:lvl w:ilvl="3" w:tplc="0CC0823E">
      <w:start w:val="1"/>
      <w:numFmt w:val="decimal"/>
      <w:lvlText w:val="%4."/>
      <w:lvlJc w:val="left"/>
      <w:pPr>
        <w:ind w:left="2880" w:hanging="360"/>
      </w:pPr>
    </w:lvl>
    <w:lvl w:ilvl="4" w:tplc="099605C8">
      <w:start w:val="1"/>
      <w:numFmt w:val="decimal"/>
      <w:lvlText w:val="%5."/>
      <w:lvlJc w:val="left"/>
      <w:pPr>
        <w:ind w:left="3600" w:hanging="360"/>
      </w:pPr>
    </w:lvl>
    <w:lvl w:ilvl="5" w:tplc="1BAE6C80">
      <w:start w:val="1"/>
      <w:numFmt w:val="decimal"/>
      <w:lvlText w:val="%6."/>
      <w:lvlJc w:val="left"/>
      <w:pPr>
        <w:ind w:left="4320" w:hanging="360"/>
      </w:pPr>
    </w:lvl>
    <w:lvl w:ilvl="6" w:tplc="C7DAA882">
      <w:numFmt w:val="decimal"/>
      <w:lvlText w:val=""/>
      <w:lvlJc w:val="left"/>
    </w:lvl>
    <w:lvl w:ilvl="7" w:tplc="1C88FF78">
      <w:numFmt w:val="decimal"/>
      <w:lvlText w:val=""/>
      <w:lvlJc w:val="left"/>
    </w:lvl>
    <w:lvl w:ilvl="8" w:tplc="30CA00BE">
      <w:numFmt w:val="decimal"/>
      <w:lvlText w:val=""/>
      <w:lvlJc w:val="left"/>
    </w:lvl>
  </w:abstractNum>
  <w:abstractNum w:abstractNumId="1" w15:restartNumberingAfterBreak="0">
    <w:nsid w:val="099A08C2"/>
    <w:multiLevelType w:val="hybridMultilevel"/>
    <w:tmpl w:val="D3B41838"/>
    <w:lvl w:ilvl="0" w:tplc="5DE46C20">
      <w:start w:val="1"/>
      <w:numFmt w:val="bullet"/>
      <w:lvlText w:val=""/>
      <w:lvlJc w:val="left"/>
      <w:pPr>
        <w:ind w:left="720" w:hanging="360"/>
      </w:pPr>
      <w:rPr>
        <w:rFonts w:ascii="Symbol" w:hAnsi="Symbol" w:hint="default"/>
      </w:rPr>
    </w:lvl>
    <w:lvl w:ilvl="1" w:tplc="AA528028">
      <w:start w:val="1"/>
      <w:numFmt w:val="bullet"/>
      <w:lvlText w:val=""/>
      <w:lvlJc w:val="left"/>
      <w:pPr>
        <w:ind w:left="1440" w:hanging="360"/>
      </w:pPr>
      <w:rPr>
        <w:rFonts w:ascii="Symbol" w:hAnsi="Symbol" w:hint="default"/>
      </w:rPr>
    </w:lvl>
    <w:lvl w:ilvl="2" w:tplc="DB282866">
      <w:start w:val="1"/>
      <w:numFmt w:val="bullet"/>
      <w:lvlText w:val=""/>
      <w:lvlJc w:val="left"/>
      <w:pPr>
        <w:ind w:left="2160" w:hanging="360"/>
      </w:pPr>
      <w:rPr>
        <w:rFonts w:ascii="Symbol" w:hAnsi="Symbol" w:hint="default"/>
      </w:rPr>
    </w:lvl>
    <w:lvl w:ilvl="3" w:tplc="47749F02">
      <w:start w:val="1"/>
      <w:numFmt w:val="bullet"/>
      <w:lvlText w:val=""/>
      <w:lvlJc w:val="left"/>
      <w:pPr>
        <w:ind w:left="2880" w:hanging="360"/>
      </w:pPr>
      <w:rPr>
        <w:rFonts w:ascii="Symbol" w:hAnsi="Symbol" w:hint="default"/>
      </w:rPr>
    </w:lvl>
    <w:lvl w:ilvl="4" w:tplc="AB9E55A6">
      <w:start w:val="1"/>
      <w:numFmt w:val="bullet"/>
      <w:lvlText w:val=""/>
      <w:lvlJc w:val="left"/>
      <w:pPr>
        <w:ind w:left="3600" w:hanging="360"/>
      </w:pPr>
      <w:rPr>
        <w:rFonts w:ascii="Symbol" w:hAnsi="Symbol" w:hint="default"/>
      </w:rPr>
    </w:lvl>
    <w:lvl w:ilvl="5" w:tplc="1DB86D64">
      <w:start w:val="1"/>
      <w:numFmt w:val="bullet"/>
      <w:lvlText w:val=""/>
      <w:lvlJc w:val="left"/>
      <w:pPr>
        <w:ind w:left="4320" w:hanging="360"/>
      </w:pPr>
      <w:rPr>
        <w:rFonts w:ascii="Symbol" w:hAnsi="Symbol" w:hint="default"/>
      </w:rPr>
    </w:lvl>
    <w:lvl w:ilvl="6" w:tplc="2898963C">
      <w:numFmt w:val="decimal"/>
      <w:lvlText w:val=""/>
      <w:lvlJc w:val="left"/>
    </w:lvl>
    <w:lvl w:ilvl="7" w:tplc="FDB4656A">
      <w:numFmt w:val="decimal"/>
      <w:lvlText w:val=""/>
      <w:lvlJc w:val="left"/>
    </w:lvl>
    <w:lvl w:ilvl="8" w:tplc="F3CA19EA">
      <w:numFmt w:val="decimal"/>
      <w:lvlText w:val=""/>
      <w:lvlJc w:val="left"/>
    </w:lvl>
  </w:abstractNum>
  <w:abstractNum w:abstractNumId="2" w15:restartNumberingAfterBreak="0">
    <w:nsid w:val="099A08C3"/>
    <w:multiLevelType w:val="hybridMultilevel"/>
    <w:tmpl w:val="8242B53E"/>
    <w:lvl w:ilvl="0" w:tplc="AC66785C">
      <w:start w:val="1"/>
      <w:numFmt w:val="bullet"/>
      <w:lvlText w:val=""/>
      <w:lvlJc w:val="left"/>
      <w:pPr>
        <w:ind w:left="720" w:hanging="360"/>
      </w:pPr>
      <w:rPr>
        <w:rFonts w:ascii="Symbol" w:hAnsi="Symbol" w:hint="default"/>
      </w:rPr>
    </w:lvl>
    <w:lvl w:ilvl="1" w:tplc="007E5734">
      <w:start w:val="1"/>
      <w:numFmt w:val="bullet"/>
      <w:lvlText w:val=""/>
      <w:lvlJc w:val="left"/>
      <w:pPr>
        <w:ind w:left="1440" w:hanging="360"/>
      </w:pPr>
      <w:rPr>
        <w:rFonts w:ascii="Symbol" w:hAnsi="Symbol" w:hint="default"/>
      </w:rPr>
    </w:lvl>
    <w:lvl w:ilvl="2" w:tplc="F934FA2A">
      <w:start w:val="1"/>
      <w:numFmt w:val="bullet"/>
      <w:lvlText w:val=""/>
      <w:lvlJc w:val="left"/>
      <w:pPr>
        <w:ind w:left="2160" w:hanging="360"/>
      </w:pPr>
      <w:rPr>
        <w:rFonts w:ascii="Symbol" w:hAnsi="Symbol" w:hint="default"/>
      </w:rPr>
    </w:lvl>
    <w:lvl w:ilvl="3" w:tplc="A768D394">
      <w:start w:val="1"/>
      <w:numFmt w:val="bullet"/>
      <w:lvlText w:val=""/>
      <w:lvlJc w:val="left"/>
      <w:pPr>
        <w:ind w:left="2880" w:hanging="360"/>
      </w:pPr>
      <w:rPr>
        <w:rFonts w:ascii="Symbol" w:hAnsi="Symbol" w:hint="default"/>
      </w:rPr>
    </w:lvl>
    <w:lvl w:ilvl="4" w:tplc="6C50BAD2">
      <w:start w:val="1"/>
      <w:numFmt w:val="bullet"/>
      <w:lvlText w:val=""/>
      <w:lvlJc w:val="left"/>
      <w:pPr>
        <w:ind w:left="3600" w:hanging="360"/>
      </w:pPr>
      <w:rPr>
        <w:rFonts w:ascii="Symbol" w:hAnsi="Symbol" w:hint="default"/>
      </w:rPr>
    </w:lvl>
    <w:lvl w:ilvl="5" w:tplc="C284E338">
      <w:start w:val="1"/>
      <w:numFmt w:val="bullet"/>
      <w:lvlText w:val=""/>
      <w:lvlJc w:val="left"/>
      <w:pPr>
        <w:ind w:left="4320" w:hanging="360"/>
      </w:pPr>
      <w:rPr>
        <w:rFonts w:ascii="Symbol" w:hAnsi="Symbol" w:hint="default"/>
      </w:rPr>
    </w:lvl>
    <w:lvl w:ilvl="6" w:tplc="566CD016">
      <w:numFmt w:val="decimal"/>
      <w:lvlText w:val=""/>
      <w:lvlJc w:val="left"/>
    </w:lvl>
    <w:lvl w:ilvl="7" w:tplc="7EF4E5F0">
      <w:numFmt w:val="decimal"/>
      <w:lvlText w:val=""/>
      <w:lvlJc w:val="left"/>
    </w:lvl>
    <w:lvl w:ilvl="8" w:tplc="E1AACA5E">
      <w:numFmt w:val="decimal"/>
      <w:lvlText w:val=""/>
      <w:lvlJc w:val="left"/>
    </w:lvl>
  </w:abstractNum>
  <w:abstractNum w:abstractNumId="3" w15:restartNumberingAfterBreak="0">
    <w:nsid w:val="099A08C4"/>
    <w:multiLevelType w:val="hybridMultilevel"/>
    <w:tmpl w:val="FE92C61C"/>
    <w:lvl w:ilvl="0" w:tplc="9328E058">
      <w:start w:val="1"/>
      <w:numFmt w:val="bullet"/>
      <w:lvlText w:val=""/>
      <w:lvlJc w:val="left"/>
      <w:pPr>
        <w:ind w:left="720" w:hanging="360"/>
      </w:pPr>
      <w:rPr>
        <w:rFonts w:ascii="Symbol" w:hAnsi="Symbol" w:hint="default"/>
      </w:rPr>
    </w:lvl>
    <w:lvl w:ilvl="1" w:tplc="305EF350">
      <w:start w:val="1"/>
      <w:numFmt w:val="bullet"/>
      <w:lvlText w:val=""/>
      <w:lvlJc w:val="left"/>
      <w:pPr>
        <w:ind w:left="1440" w:hanging="360"/>
      </w:pPr>
      <w:rPr>
        <w:rFonts w:ascii="Symbol" w:hAnsi="Symbol" w:hint="default"/>
      </w:rPr>
    </w:lvl>
    <w:lvl w:ilvl="2" w:tplc="D8B054BA">
      <w:start w:val="1"/>
      <w:numFmt w:val="bullet"/>
      <w:lvlText w:val=""/>
      <w:lvlJc w:val="left"/>
      <w:pPr>
        <w:ind w:left="2160" w:hanging="360"/>
      </w:pPr>
      <w:rPr>
        <w:rFonts w:ascii="Symbol" w:hAnsi="Symbol" w:hint="default"/>
      </w:rPr>
    </w:lvl>
    <w:lvl w:ilvl="3" w:tplc="EC8C3550">
      <w:start w:val="1"/>
      <w:numFmt w:val="bullet"/>
      <w:lvlText w:val=""/>
      <w:lvlJc w:val="left"/>
      <w:pPr>
        <w:ind w:left="2880" w:hanging="360"/>
      </w:pPr>
      <w:rPr>
        <w:rFonts w:ascii="Symbol" w:hAnsi="Symbol" w:hint="default"/>
      </w:rPr>
    </w:lvl>
    <w:lvl w:ilvl="4" w:tplc="CA9C606C">
      <w:start w:val="1"/>
      <w:numFmt w:val="bullet"/>
      <w:lvlText w:val=""/>
      <w:lvlJc w:val="left"/>
      <w:pPr>
        <w:ind w:left="3600" w:hanging="360"/>
      </w:pPr>
      <w:rPr>
        <w:rFonts w:ascii="Symbol" w:hAnsi="Symbol" w:hint="default"/>
      </w:rPr>
    </w:lvl>
    <w:lvl w:ilvl="5" w:tplc="9D044A84">
      <w:start w:val="1"/>
      <w:numFmt w:val="bullet"/>
      <w:lvlText w:val=""/>
      <w:lvlJc w:val="left"/>
      <w:pPr>
        <w:ind w:left="4320" w:hanging="360"/>
      </w:pPr>
      <w:rPr>
        <w:rFonts w:ascii="Symbol" w:hAnsi="Symbol" w:hint="default"/>
      </w:rPr>
    </w:lvl>
    <w:lvl w:ilvl="6" w:tplc="293ADF34">
      <w:numFmt w:val="decimal"/>
      <w:lvlText w:val=""/>
      <w:lvlJc w:val="left"/>
    </w:lvl>
    <w:lvl w:ilvl="7" w:tplc="51AC8D50">
      <w:numFmt w:val="decimal"/>
      <w:lvlText w:val=""/>
      <w:lvlJc w:val="left"/>
    </w:lvl>
    <w:lvl w:ilvl="8" w:tplc="DE4E17F2">
      <w:numFmt w:val="decimal"/>
      <w:lvlText w:val=""/>
      <w:lvlJc w:val="left"/>
    </w:lvl>
  </w:abstractNum>
  <w:abstractNum w:abstractNumId="4" w15:restartNumberingAfterBreak="0">
    <w:nsid w:val="099A08C5"/>
    <w:multiLevelType w:val="hybridMultilevel"/>
    <w:tmpl w:val="262EF74C"/>
    <w:lvl w:ilvl="0" w:tplc="E82090CA">
      <w:start w:val="1"/>
      <w:numFmt w:val="decimal"/>
      <w:lvlText w:val="%1."/>
      <w:lvlJc w:val="left"/>
      <w:pPr>
        <w:ind w:left="720" w:hanging="360"/>
      </w:pPr>
    </w:lvl>
    <w:lvl w:ilvl="1" w:tplc="150CCE06">
      <w:start w:val="1"/>
      <w:numFmt w:val="decimal"/>
      <w:lvlText w:val="%2."/>
      <w:lvlJc w:val="left"/>
      <w:pPr>
        <w:ind w:left="1440" w:hanging="360"/>
      </w:pPr>
    </w:lvl>
    <w:lvl w:ilvl="2" w:tplc="603EC3B6">
      <w:start w:val="1"/>
      <w:numFmt w:val="decimal"/>
      <w:lvlText w:val="%3."/>
      <w:lvlJc w:val="left"/>
      <w:pPr>
        <w:ind w:left="2160" w:hanging="360"/>
      </w:pPr>
    </w:lvl>
    <w:lvl w:ilvl="3" w:tplc="C644BC74">
      <w:start w:val="1"/>
      <w:numFmt w:val="decimal"/>
      <w:lvlText w:val="%4."/>
      <w:lvlJc w:val="left"/>
      <w:pPr>
        <w:ind w:left="2880" w:hanging="360"/>
      </w:pPr>
    </w:lvl>
    <w:lvl w:ilvl="4" w:tplc="592A290A">
      <w:start w:val="1"/>
      <w:numFmt w:val="decimal"/>
      <w:lvlText w:val="%5."/>
      <w:lvlJc w:val="left"/>
      <w:pPr>
        <w:ind w:left="3600" w:hanging="360"/>
      </w:pPr>
    </w:lvl>
    <w:lvl w:ilvl="5" w:tplc="C1A0A5CA">
      <w:start w:val="1"/>
      <w:numFmt w:val="decimal"/>
      <w:lvlText w:val="%6."/>
      <w:lvlJc w:val="left"/>
      <w:pPr>
        <w:ind w:left="4320" w:hanging="360"/>
      </w:pPr>
    </w:lvl>
    <w:lvl w:ilvl="6" w:tplc="D542012C">
      <w:numFmt w:val="decimal"/>
      <w:lvlText w:val=""/>
      <w:lvlJc w:val="left"/>
    </w:lvl>
    <w:lvl w:ilvl="7" w:tplc="6666AD5E">
      <w:numFmt w:val="decimal"/>
      <w:lvlText w:val=""/>
      <w:lvlJc w:val="left"/>
    </w:lvl>
    <w:lvl w:ilvl="8" w:tplc="8F400310">
      <w:numFmt w:val="decimal"/>
      <w:lvlText w:val=""/>
      <w:lvlJc w:val="left"/>
    </w:lvl>
  </w:abstractNum>
  <w:abstractNum w:abstractNumId="5" w15:restartNumberingAfterBreak="0">
    <w:nsid w:val="18D56499"/>
    <w:multiLevelType w:val="hybridMultilevel"/>
    <w:tmpl w:val="F5BE43F6"/>
    <w:lvl w:ilvl="0" w:tplc="AC3E5C78">
      <w:start w:val="1"/>
      <w:numFmt w:val="bullet"/>
      <w:lvlText w:val="•"/>
      <w:lvlJc w:val="left"/>
      <w:pPr>
        <w:tabs>
          <w:tab w:val="num" w:pos="720"/>
        </w:tabs>
        <w:ind w:left="720" w:hanging="360"/>
      </w:pPr>
      <w:rPr>
        <w:rFonts w:ascii="Arial" w:hAnsi="Arial" w:hint="default"/>
      </w:rPr>
    </w:lvl>
    <w:lvl w:ilvl="1" w:tplc="01987F24" w:tentative="1">
      <w:start w:val="1"/>
      <w:numFmt w:val="bullet"/>
      <w:lvlText w:val="•"/>
      <w:lvlJc w:val="left"/>
      <w:pPr>
        <w:tabs>
          <w:tab w:val="num" w:pos="1440"/>
        </w:tabs>
        <w:ind w:left="1440" w:hanging="360"/>
      </w:pPr>
      <w:rPr>
        <w:rFonts w:ascii="Arial" w:hAnsi="Arial" w:hint="default"/>
      </w:rPr>
    </w:lvl>
    <w:lvl w:ilvl="2" w:tplc="1CBA5478" w:tentative="1">
      <w:start w:val="1"/>
      <w:numFmt w:val="bullet"/>
      <w:lvlText w:val="•"/>
      <w:lvlJc w:val="left"/>
      <w:pPr>
        <w:tabs>
          <w:tab w:val="num" w:pos="2160"/>
        </w:tabs>
        <w:ind w:left="2160" w:hanging="360"/>
      </w:pPr>
      <w:rPr>
        <w:rFonts w:ascii="Arial" w:hAnsi="Arial" w:hint="default"/>
      </w:rPr>
    </w:lvl>
    <w:lvl w:ilvl="3" w:tplc="EE6A08C0" w:tentative="1">
      <w:start w:val="1"/>
      <w:numFmt w:val="bullet"/>
      <w:lvlText w:val="•"/>
      <w:lvlJc w:val="left"/>
      <w:pPr>
        <w:tabs>
          <w:tab w:val="num" w:pos="2880"/>
        </w:tabs>
        <w:ind w:left="2880" w:hanging="360"/>
      </w:pPr>
      <w:rPr>
        <w:rFonts w:ascii="Arial" w:hAnsi="Arial" w:hint="default"/>
      </w:rPr>
    </w:lvl>
    <w:lvl w:ilvl="4" w:tplc="1E7AA45C" w:tentative="1">
      <w:start w:val="1"/>
      <w:numFmt w:val="bullet"/>
      <w:lvlText w:val="•"/>
      <w:lvlJc w:val="left"/>
      <w:pPr>
        <w:tabs>
          <w:tab w:val="num" w:pos="3600"/>
        </w:tabs>
        <w:ind w:left="3600" w:hanging="360"/>
      </w:pPr>
      <w:rPr>
        <w:rFonts w:ascii="Arial" w:hAnsi="Arial" w:hint="default"/>
      </w:rPr>
    </w:lvl>
    <w:lvl w:ilvl="5" w:tplc="0ADE3080" w:tentative="1">
      <w:start w:val="1"/>
      <w:numFmt w:val="bullet"/>
      <w:lvlText w:val="•"/>
      <w:lvlJc w:val="left"/>
      <w:pPr>
        <w:tabs>
          <w:tab w:val="num" w:pos="4320"/>
        </w:tabs>
        <w:ind w:left="4320" w:hanging="360"/>
      </w:pPr>
      <w:rPr>
        <w:rFonts w:ascii="Arial" w:hAnsi="Arial" w:hint="default"/>
      </w:rPr>
    </w:lvl>
    <w:lvl w:ilvl="6" w:tplc="16E47FF4" w:tentative="1">
      <w:start w:val="1"/>
      <w:numFmt w:val="bullet"/>
      <w:lvlText w:val="•"/>
      <w:lvlJc w:val="left"/>
      <w:pPr>
        <w:tabs>
          <w:tab w:val="num" w:pos="5040"/>
        </w:tabs>
        <w:ind w:left="5040" w:hanging="360"/>
      </w:pPr>
      <w:rPr>
        <w:rFonts w:ascii="Arial" w:hAnsi="Arial" w:hint="default"/>
      </w:rPr>
    </w:lvl>
    <w:lvl w:ilvl="7" w:tplc="13EA41D2" w:tentative="1">
      <w:start w:val="1"/>
      <w:numFmt w:val="bullet"/>
      <w:lvlText w:val="•"/>
      <w:lvlJc w:val="left"/>
      <w:pPr>
        <w:tabs>
          <w:tab w:val="num" w:pos="5760"/>
        </w:tabs>
        <w:ind w:left="5760" w:hanging="360"/>
      </w:pPr>
      <w:rPr>
        <w:rFonts w:ascii="Arial" w:hAnsi="Arial" w:hint="default"/>
      </w:rPr>
    </w:lvl>
    <w:lvl w:ilvl="8" w:tplc="84AC2B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85DE1"/>
    <w:multiLevelType w:val="hybridMultilevel"/>
    <w:tmpl w:val="9CBC8460"/>
    <w:lvl w:ilvl="0" w:tplc="D58ACEB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94C18"/>
    <w:multiLevelType w:val="hybridMultilevel"/>
    <w:tmpl w:val="D512D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6D6F9F"/>
    <w:multiLevelType w:val="hybridMultilevel"/>
    <w:tmpl w:val="EABA9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A524D8"/>
    <w:multiLevelType w:val="multilevel"/>
    <w:tmpl w:val="5F221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lowerLetter"/>
      <w:lvlText w:val="%7)"/>
      <w:lvlJc w:val="left"/>
      <w:pPr>
        <w:ind w:left="2070" w:hanging="360"/>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AE7C3A"/>
    <w:multiLevelType w:val="hybridMultilevel"/>
    <w:tmpl w:val="68BC5BF2"/>
    <w:lvl w:ilvl="0" w:tplc="24B0C456">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7C4644"/>
    <w:multiLevelType w:val="hybridMultilevel"/>
    <w:tmpl w:val="39049696"/>
    <w:lvl w:ilvl="0" w:tplc="37E2412C">
      <w:start w:val="1"/>
      <w:numFmt w:val="bullet"/>
      <w:lvlText w:val=""/>
      <w:lvlJc w:val="left"/>
      <w:pPr>
        <w:ind w:left="52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99E4212"/>
    <w:multiLevelType w:val="multilevel"/>
    <w:tmpl w:val="F836E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6115FF7"/>
    <w:multiLevelType w:val="multilevel"/>
    <w:tmpl w:val="97D2C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1C4E54"/>
    <w:multiLevelType w:val="hybridMultilevel"/>
    <w:tmpl w:val="7C6E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E82098"/>
    <w:multiLevelType w:val="hybridMultilevel"/>
    <w:tmpl w:val="D428B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966DBB"/>
    <w:multiLevelType w:val="hybridMultilevel"/>
    <w:tmpl w:val="C51E82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E74AAB"/>
    <w:multiLevelType w:val="hybridMultilevel"/>
    <w:tmpl w:val="79F402F0"/>
    <w:lvl w:ilvl="0" w:tplc="FF32D5CC">
      <w:start w:val="1"/>
      <w:numFmt w:val="lowerRoman"/>
      <w:lvlText w:val="(%1)"/>
      <w:lvlJc w:val="left"/>
      <w:pPr>
        <w:ind w:left="1530" w:hanging="360"/>
      </w:pPr>
      <w:rPr>
        <w:rFonts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4CBC0369"/>
    <w:multiLevelType w:val="hybridMultilevel"/>
    <w:tmpl w:val="DF927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D70844"/>
    <w:multiLevelType w:val="hybridMultilevel"/>
    <w:tmpl w:val="95E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EB52E9"/>
    <w:multiLevelType w:val="multilevel"/>
    <w:tmpl w:val="952E6CD6"/>
    <w:lvl w:ilvl="0">
      <w:start w:val="1"/>
      <w:numFmt w:val="decimal"/>
      <w:pStyle w:val="Heading1"/>
      <w:lvlText w:val="%1"/>
      <w:lvlJc w:val="left"/>
      <w:pPr>
        <w:ind w:left="432" w:hanging="432"/>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5DE5B12"/>
    <w:multiLevelType w:val="hybridMultilevel"/>
    <w:tmpl w:val="5A9C8D5A"/>
    <w:lvl w:ilvl="0" w:tplc="55CCC6D4">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7793"/>
    <w:multiLevelType w:val="hybridMultilevel"/>
    <w:tmpl w:val="385A38A6"/>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15:restartNumberingAfterBreak="0">
    <w:nsid w:val="62603798"/>
    <w:multiLevelType w:val="hybridMultilevel"/>
    <w:tmpl w:val="2388A3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8B41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F905FD"/>
    <w:multiLevelType w:val="multilevel"/>
    <w:tmpl w:val="FF2CF2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EBF2B32"/>
    <w:multiLevelType w:val="multilevel"/>
    <w:tmpl w:val="8ACE8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10"/>
  </w:num>
  <w:num w:numId="3">
    <w:abstractNumId w:val="11"/>
  </w:num>
  <w:num w:numId="4">
    <w:abstractNumId w:val="6"/>
  </w:num>
  <w:num w:numId="5">
    <w:abstractNumId w:val="12"/>
  </w:num>
  <w:num w:numId="6">
    <w:abstractNumId w:val="25"/>
  </w:num>
  <w:num w:numId="7">
    <w:abstractNumId w:val="26"/>
  </w:num>
  <w:num w:numId="8">
    <w:abstractNumId w:val="2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2"/>
  </w:num>
  <w:num w:numId="12">
    <w:abstractNumId w:val="13"/>
  </w:num>
  <w:num w:numId="13">
    <w:abstractNumId w:val="9"/>
  </w:num>
  <w:num w:numId="14">
    <w:abstractNumId w:val="0"/>
  </w:num>
  <w:num w:numId="15">
    <w:abstractNumId w:val="1"/>
  </w:num>
  <w:num w:numId="16">
    <w:abstractNumId w:val="2"/>
  </w:num>
  <w:num w:numId="17">
    <w:abstractNumId w:val="3"/>
  </w:num>
  <w:num w:numId="18">
    <w:abstractNumId w:val="4"/>
  </w:num>
  <w:num w:numId="19">
    <w:abstractNumId w:val="23"/>
  </w:num>
  <w:num w:numId="20">
    <w:abstractNumId w:val="14"/>
  </w:num>
  <w:num w:numId="21">
    <w:abstractNumId w:val="19"/>
  </w:num>
  <w:num w:numId="22">
    <w:abstractNumId w:val="18"/>
  </w:num>
  <w:num w:numId="23">
    <w:abstractNumId w:val="5"/>
  </w:num>
  <w:num w:numId="24">
    <w:abstractNumId w:val="17"/>
  </w:num>
  <w:num w:numId="25">
    <w:abstractNumId w:val="21"/>
  </w:num>
  <w:num w:numId="26">
    <w:abstractNumId w:val="8"/>
  </w:num>
  <w:num w:numId="27">
    <w:abstractNumId w:val="16"/>
  </w:num>
  <w:num w:numId="28">
    <w:abstractNumId w:val="15"/>
  </w:num>
  <w:num w:numId="29">
    <w:abstractNumId w:val="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Benson">
    <w15:presenceInfo w15:providerId="Windows Live" w15:userId="1e2488ef96b47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7"/>
    <w:rsid w:val="00000DE9"/>
    <w:rsid w:val="0000471E"/>
    <w:rsid w:val="00005C05"/>
    <w:rsid w:val="00011733"/>
    <w:rsid w:val="00012D30"/>
    <w:rsid w:val="000236C8"/>
    <w:rsid w:val="00040ADC"/>
    <w:rsid w:val="00041233"/>
    <w:rsid w:val="000435E5"/>
    <w:rsid w:val="00051902"/>
    <w:rsid w:val="000523FF"/>
    <w:rsid w:val="000536F8"/>
    <w:rsid w:val="0008115B"/>
    <w:rsid w:val="00096C26"/>
    <w:rsid w:val="000A4DC5"/>
    <w:rsid w:val="000B0D76"/>
    <w:rsid w:val="000B3F71"/>
    <w:rsid w:val="000B3F97"/>
    <w:rsid w:val="000B4B4C"/>
    <w:rsid w:val="000C1478"/>
    <w:rsid w:val="000C3CBE"/>
    <w:rsid w:val="000D5EC6"/>
    <w:rsid w:val="000E32D5"/>
    <w:rsid w:val="000E38D6"/>
    <w:rsid w:val="000E6F0B"/>
    <w:rsid w:val="000F2168"/>
    <w:rsid w:val="00116F6E"/>
    <w:rsid w:val="00120DA6"/>
    <w:rsid w:val="00123665"/>
    <w:rsid w:val="0012423A"/>
    <w:rsid w:val="00126B30"/>
    <w:rsid w:val="001357BF"/>
    <w:rsid w:val="0013610F"/>
    <w:rsid w:val="00141841"/>
    <w:rsid w:val="00150FAD"/>
    <w:rsid w:val="00152A54"/>
    <w:rsid w:val="0015670B"/>
    <w:rsid w:val="0017233A"/>
    <w:rsid w:val="00181AD0"/>
    <w:rsid w:val="00181AFF"/>
    <w:rsid w:val="001829D4"/>
    <w:rsid w:val="00186A68"/>
    <w:rsid w:val="00186E0F"/>
    <w:rsid w:val="001945FE"/>
    <w:rsid w:val="001D2A65"/>
    <w:rsid w:val="001E0B9C"/>
    <w:rsid w:val="001E3935"/>
    <w:rsid w:val="001F0C0A"/>
    <w:rsid w:val="001F1C4C"/>
    <w:rsid w:val="001F47C2"/>
    <w:rsid w:val="001F5D84"/>
    <w:rsid w:val="001F766E"/>
    <w:rsid w:val="00204559"/>
    <w:rsid w:val="00233A0A"/>
    <w:rsid w:val="00235D69"/>
    <w:rsid w:val="00237917"/>
    <w:rsid w:val="0024384F"/>
    <w:rsid w:val="00246311"/>
    <w:rsid w:val="00247612"/>
    <w:rsid w:val="002514B3"/>
    <w:rsid w:val="00252AF7"/>
    <w:rsid w:val="002541A9"/>
    <w:rsid w:val="00277726"/>
    <w:rsid w:val="0028216A"/>
    <w:rsid w:val="00283F17"/>
    <w:rsid w:val="0029272E"/>
    <w:rsid w:val="00297E99"/>
    <w:rsid w:val="002A111B"/>
    <w:rsid w:val="002C3B70"/>
    <w:rsid w:val="002D3C7F"/>
    <w:rsid w:val="002E101B"/>
    <w:rsid w:val="002E7883"/>
    <w:rsid w:val="002F221D"/>
    <w:rsid w:val="002F3D9D"/>
    <w:rsid w:val="002F5A08"/>
    <w:rsid w:val="002F795E"/>
    <w:rsid w:val="00300D45"/>
    <w:rsid w:val="0030445D"/>
    <w:rsid w:val="00306528"/>
    <w:rsid w:val="00322061"/>
    <w:rsid w:val="00332640"/>
    <w:rsid w:val="00334EBD"/>
    <w:rsid w:val="00335FA7"/>
    <w:rsid w:val="00336357"/>
    <w:rsid w:val="00336D82"/>
    <w:rsid w:val="00343E4D"/>
    <w:rsid w:val="00344656"/>
    <w:rsid w:val="00350831"/>
    <w:rsid w:val="00351028"/>
    <w:rsid w:val="00352122"/>
    <w:rsid w:val="0035764E"/>
    <w:rsid w:val="00357F98"/>
    <w:rsid w:val="00360F8C"/>
    <w:rsid w:val="003722D5"/>
    <w:rsid w:val="003738FB"/>
    <w:rsid w:val="003779C8"/>
    <w:rsid w:val="00381E9C"/>
    <w:rsid w:val="00382115"/>
    <w:rsid w:val="00382ED3"/>
    <w:rsid w:val="00390198"/>
    <w:rsid w:val="00396505"/>
    <w:rsid w:val="003B59C8"/>
    <w:rsid w:val="003C6A97"/>
    <w:rsid w:val="003D4DB8"/>
    <w:rsid w:val="003D5FA4"/>
    <w:rsid w:val="003F2A94"/>
    <w:rsid w:val="003F2FD1"/>
    <w:rsid w:val="003F588B"/>
    <w:rsid w:val="004037C3"/>
    <w:rsid w:val="00407CF8"/>
    <w:rsid w:val="00410195"/>
    <w:rsid w:val="00415B00"/>
    <w:rsid w:val="004279EA"/>
    <w:rsid w:val="00440408"/>
    <w:rsid w:val="0044316C"/>
    <w:rsid w:val="00451DE9"/>
    <w:rsid w:val="00461E37"/>
    <w:rsid w:val="00463DE3"/>
    <w:rsid w:val="0046504C"/>
    <w:rsid w:val="004651C1"/>
    <w:rsid w:val="0046610F"/>
    <w:rsid w:val="00475648"/>
    <w:rsid w:val="0048076B"/>
    <w:rsid w:val="004846FA"/>
    <w:rsid w:val="00490DC6"/>
    <w:rsid w:val="00493A85"/>
    <w:rsid w:val="004A7658"/>
    <w:rsid w:val="004B4998"/>
    <w:rsid w:val="004C1598"/>
    <w:rsid w:val="004C3F78"/>
    <w:rsid w:val="004D39F9"/>
    <w:rsid w:val="004D3BA0"/>
    <w:rsid w:val="004E0535"/>
    <w:rsid w:val="004E7A76"/>
    <w:rsid w:val="004E7CF2"/>
    <w:rsid w:val="004F50BE"/>
    <w:rsid w:val="00512556"/>
    <w:rsid w:val="005131FB"/>
    <w:rsid w:val="00515B0A"/>
    <w:rsid w:val="005209F7"/>
    <w:rsid w:val="00525CFC"/>
    <w:rsid w:val="00527E63"/>
    <w:rsid w:val="00540A74"/>
    <w:rsid w:val="005450F5"/>
    <w:rsid w:val="00547D0D"/>
    <w:rsid w:val="00551157"/>
    <w:rsid w:val="005563F6"/>
    <w:rsid w:val="00561711"/>
    <w:rsid w:val="005625A2"/>
    <w:rsid w:val="005633D1"/>
    <w:rsid w:val="005636C7"/>
    <w:rsid w:val="00570B1E"/>
    <w:rsid w:val="00584666"/>
    <w:rsid w:val="00585DC8"/>
    <w:rsid w:val="00595677"/>
    <w:rsid w:val="005A5D7E"/>
    <w:rsid w:val="005B46DC"/>
    <w:rsid w:val="005C6BD3"/>
    <w:rsid w:val="005C6F1A"/>
    <w:rsid w:val="005D416C"/>
    <w:rsid w:val="005D799E"/>
    <w:rsid w:val="005E470F"/>
    <w:rsid w:val="00606BE7"/>
    <w:rsid w:val="0061104C"/>
    <w:rsid w:val="006261A1"/>
    <w:rsid w:val="006336E5"/>
    <w:rsid w:val="00633DD3"/>
    <w:rsid w:val="00645CA7"/>
    <w:rsid w:val="00647E14"/>
    <w:rsid w:val="00653C1E"/>
    <w:rsid w:val="00653E9A"/>
    <w:rsid w:val="00656ADC"/>
    <w:rsid w:val="006678AB"/>
    <w:rsid w:val="00692981"/>
    <w:rsid w:val="006A4A9D"/>
    <w:rsid w:val="006C7586"/>
    <w:rsid w:val="006C7C67"/>
    <w:rsid w:val="006D2D6C"/>
    <w:rsid w:val="006D52E6"/>
    <w:rsid w:val="006E0308"/>
    <w:rsid w:val="006F04AD"/>
    <w:rsid w:val="006F13E4"/>
    <w:rsid w:val="006F15DA"/>
    <w:rsid w:val="006F1AFC"/>
    <w:rsid w:val="006F66E4"/>
    <w:rsid w:val="0070282C"/>
    <w:rsid w:val="00703471"/>
    <w:rsid w:val="00703D87"/>
    <w:rsid w:val="00705AC1"/>
    <w:rsid w:val="00716E60"/>
    <w:rsid w:val="00721967"/>
    <w:rsid w:val="0074375F"/>
    <w:rsid w:val="0075021C"/>
    <w:rsid w:val="0075165F"/>
    <w:rsid w:val="00753536"/>
    <w:rsid w:val="00760C0D"/>
    <w:rsid w:val="007621DA"/>
    <w:rsid w:val="00771F77"/>
    <w:rsid w:val="0077276F"/>
    <w:rsid w:val="007804E5"/>
    <w:rsid w:val="00784861"/>
    <w:rsid w:val="007A3B3B"/>
    <w:rsid w:val="007B0B11"/>
    <w:rsid w:val="007C1529"/>
    <w:rsid w:val="007C24BB"/>
    <w:rsid w:val="007C2600"/>
    <w:rsid w:val="007D5090"/>
    <w:rsid w:val="007F2225"/>
    <w:rsid w:val="007F5ADA"/>
    <w:rsid w:val="00815973"/>
    <w:rsid w:val="00816E2F"/>
    <w:rsid w:val="00847737"/>
    <w:rsid w:val="00856200"/>
    <w:rsid w:val="00860E69"/>
    <w:rsid w:val="00871D71"/>
    <w:rsid w:val="008755B1"/>
    <w:rsid w:val="00885BCB"/>
    <w:rsid w:val="00891703"/>
    <w:rsid w:val="008968AA"/>
    <w:rsid w:val="00897E0B"/>
    <w:rsid w:val="008A3C48"/>
    <w:rsid w:val="008B5A38"/>
    <w:rsid w:val="008C670F"/>
    <w:rsid w:val="008D174E"/>
    <w:rsid w:val="008D1C98"/>
    <w:rsid w:val="008D2091"/>
    <w:rsid w:val="008E2508"/>
    <w:rsid w:val="008E480B"/>
    <w:rsid w:val="008F2C3B"/>
    <w:rsid w:val="008F3130"/>
    <w:rsid w:val="00900ADB"/>
    <w:rsid w:val="00903887"/>
    <w:rsid w:val="00904049"/>
    <w:rsid w:val="0091290A"/>
    <w:rsid w:val="00924D9F"/>
    <w:rsid w:val="00924DEC"/>
    <w:rsid w:val="00935C2F"/>
    <w:rsid w:val="00936BDA"/>
    <w:rsid w:val="00946EC5"/>
    <w:rsid w:val="00954F3A"/>
    <w:rsid w:val="0096292C"/>
    <w:rsid w:val="009629C1"/>
    <w:rsid w:val="0096539E"/>
    <w:rsid w:val="00975612"/>
    <w:rsid w:val="00984824"/>
    <w:rsid w:val="009852FA"/>
    <w:rsid w:val="009A23F7"/>
    <w:rsid w:val="009B693B"/>
    <w:rsid w:val="009C4E0D"/>
    <w:rsid w:val="009D096B"/>
    <w:rsid w:val="009D5946"/>
    <w:rsid w:val="009E7FC7"/>
    <w:rsid w:val="009F4693"/>
    <w:rsid w:val="00A02CA9"/>
    <w:rsid w:val="00A0383B"/>
    <w:rsid w:val="00A17947"/>
    <w:rsid w:val="00A23933"/>
    <w:rsid w:val="00A24521"/>
    <w:rsid w:val="00A332B8"/>
    <w:rsid w:val="00A52D83"/>
    <w:rsid w:val="00A65BCB"/>
    <w:rsid w:val="00A70163"/>
    <w:rsid w:val="00A715D6"/>
    <w:rsid w:val="00A856BC"/>
    <w:rsid w:val="00A90E4E"/>
    <w:rsid w:val="00A978C0"/>
    <w:rsid w:val="00AA29E0"/>
    <w:rsid w:val="00AA3AEA"/>
    <w:rsid w:val="00AB69AC"/>
    <w:rsid w:val="00AC0ECF"/>
    <w:rsid w:val="00AC4A91"/>
    <w:rsid w:val="00AF2425"/>
    <w:rsid w:val="00AF2CC5"/>
    <w:rsid w:val="00B01216"/>
    <w:rsid w:val="00B03D21"/>
    <w:rsid w:val="00B066C4"/>
    <w:rsid w:val="00B108BD"/>
    <w:rsid w:val="00B152C4"/>
    <w:rsid w:val="00B25403"/>
    <w:rsid w:val="00B30AE3"/>
    <w:rsid w:val="00B316B2"/>
    <w:rsid w:val="00B418DE"/>
    <w:rsid w:val="00B479FE"/>
    <w:rsid w:val="00B51A85"/>
    <w:rsid w:val="00B555E0"/>
    <w:rsid w:val="00B56AA2"/>
    <w:rsid w:val="00B579E7"/>
    <w:rsid w:val="00B60443"/>
    <w:rsid w:val="00B6608A"/>
    <w:rsid w:val="00B708C3"/>
    <w:rsid w:val="00B70AA8"/>
    <w:rsid w:val="00B760B7"/>
    <w:rsid w:val="00B82D40"/>
    <w:rsid w:val="00B84273"/>
    <w:rsid w:val="00B94E56"/>
    <w:rsid w:val="00B9794B"/>
    <w:rsid w:val="00B97EA5"/>
    <w:rsid w:val="00BB07BB"/>
    <w:rsid w:val="00BB4147"/>
    <w:rsid w:val="00BD013C"/>
    <w:rsid w:val="00BD26E7"/>
    <w:rsid w:val="00BE5FA8"/>
    <w:rsid w:val="00BE6667"/>
    <w:rsid w:val="00BF1845"/>
    <w:rsid w:val="00BF22D0"/>
    <w:rsid w:val="00C10502"/>
    <w:rsid w:val="00C2245A"/>
    <w:rsid w:val="00C226FF"/>
    <w:rsid w:val="00C36EB5"/>
    <w:rsid w:val="00C44D0B"/>
    <w:rsid w:val="00C55527"/>
    <w:rsid w:val="00C77631"/>
    <w:rsid w:val="00C82CEA"/>
    <w:rsid w:val="00C906C5"/>
    <w:rsid w:val="00C90BE7"/>
    <w:rsid w:val="00C91304"/>
    <w:rsid w:val="00C94B46"/>
    <w:rsid w:val="00CA0A1C"/>
    <w:rsid w:val="00CA0D9F"/>
    <w:rsid w:val="00CA673E"/>
    <w:rsid w:val="00CC1227"/>
    <w:rsid w:val="00CC4702"/>
    <w:rsid w:val="00CC47FF"/>
    <w:rsid w:val="00CD6C6A"/>
    <w:rsid w:val="00CD7B9D"/>
    <w:rsid w:val="00CE2FD3"/>
    <w:rsid w:val="00CF4708"/>
    <w:rsid w:val="00D02AD2"/>
    <w:rsid w:val="00D03219"/>
    <w:rsid w:val="00D10EA1"/>
    <w:rsid w:val="00D26589"/>
    <w:rsid w:val="00D316B5"/>
    <w:rsid w:val="00D42144"/>
    <w:rsid w:val="00D430DD"/>
    <w:rsid w:val="00D437A7"/>
    <w:rsid w:val="00D75A91"/>
    <w:rsid w:val="00D764E4"/>
    <w:rsid w:val="00D800DA"/>
    <w:rsid w:val="00D80693"/>
    <w:rsid w:val="00D90360"/>
    <w:rsid w:val="00D93A51"/>
    <w:rsid w:val="00DA720D"/>
    <w:rsid w:val="00DB5384"/>
    <w:rsid w:val="00DB5623"/>
    <w:rsid w:val="00DC14E7"/>
    <w:rsid w:val="00DC29CD"/>
    <w:rsid w:val="00DD0EC0"/>
    <w:rsid w:val="00DF19F8"/>
    <w:rsid w:val="00E15F14"/>
    <w:rsid w:val="00E17CF1"/>
    <w:rsid w:val="00E20752"/>
    <w:rsid w:val="00E22C47"/>
    <w:rsid w:val="00E2782A"/>
    <w:rsid w:val="00E3152F"/>
    <w:rsid w:val="00E343A5"/>
    <w:rsid w:val="00E41970"/>
    <w:rsid w:val="00E5663D"/>
    <w:rsid w:val="00E622C0"/>
    <w:rsid w:val="00E6671F"/>
    <w:rsid w:val="00E731E4"/>
    <w:rsid w:val="00E82683"/>
    <w:rsid w:val="00E83ABB"/>
    <w:rsid w:val="00E94C0A"/>
    <w:rsid w:val="00EA6B83"/>
    <w:rsid w:val="00EB094A"/>
    <w:rsid w:val="00EB429E"/>
    <w:rsid w:val="00EB643E"/>
    <w:rsid w:val="00EB747A"/>
    <w:rsid w:val="00EC4BA3"/>
    <w:rsid w:val="00ED6935"/>
    <w:rsid w:val="00EE5A16"/>
    <w:rsid w:val="00EF1857"/>
    <w:rsid w:val="00EF45B6"/>
    <w:rsid w:val="00EF779F"/>
    <w:rsid w:val="00F02CE5"/>
    <w:rsid w:val="00F04F06"/>
    <w:rsid w:val="00F14E71"/>
    <w:rsid w:val="00F15FDF"/>
    <w:rsid w:val="00F16344"/>
    <w:rsid w:val="00F21BBE"/>
    <w:rsid w:val="00F41998"/>
    <w:rsid w:val="00F60838"/>
    <w:rsid w:val="00F72E5D"/>
    <w:rsid w:val="00F77B60"/>
    <w:rsid w:val="00F90B8E"/>
    <w:rsid w:val="00F95EFF"/>
    <w:rsid w:val="00FA1ACC"/>
    <w:rsid w:val="00FA2BA6"/>
    <w:rsid w:val="00FA2F16"/>
    <w:rsid w:val="00FC1AC9"/>
    <w:rsid w:val="00FD67D8"/>
    <w:rsid w:val="00FD6B7F"/>
    <w:rsid w:val="00FE079F"/>
    <w:rsid w:val="00FE34E4"/>
    <w:rsid w:val="00FE6D0C"/>
    <w:rsid w:val="00FF3FDB"/>
    <w:rsid w:val="00FF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530C"/>
  <w14:defaultImageDpi w14:val="32767"/>
  <w15:chartTrackingRefBased/>
  <w15:docId w15:val="{5576616B-D7C1-7844-BB0F-21699E9F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ll MT" w:eastAsia="Calibri" w:hAnsi="Bell MT" w:cs="Times New Roman"/>
        <w:lang w:val="en-US" w:eastAsia="en-US"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rsid w:val="00E15F14"/>
    <w:pPr>
      <w:spacing w:before="300" w:after="300" w:line="336" w:lineRule="auto"/>
    </w:pPr>
    <w:rPr>
      <w:rFonts w:eastAsia="Times New Roman"/>
      <w:sz w:val="24"/>
    </w:rPr>
  </w:style>
  <w:style w:type="paragraph" w:styleId="Heading1">
    <w:name w:val="heading 1"/>
    <w:basedOn w:val="Normal"/>
    <w:next w:val="BodyText"/>
    <w:link w:val="Heading1Char"/>
    <w:qFormat/>
    <w:rsid w:val="00A332B8"/>
    <w:pPr>
      <w:numPr>
        <w:numId w:val="8"/>
      </w:numPr>
      <w:shd w:val="clear" w:color="auto" w:fill="F2F2F2"/>
      <w:spacing w:before="120" w:after="120"/>
      <w:outlineLvl w:val="0"/>
    </w:pPr>
    <w:rPr>
      <w:b/>
      <w:bCs/>
      <w:color w:val="000000"/>
      <w:sz w:val="28"/>
      <w:szCs w:val="32"/>
    </w:rPr>
  </w:style>
  <w:style w:type="paragraph" w:styleId="Heading2">
    <w:name w:val="heading 2"/>
    <w:basedOn w:val="Normal"/>
    <w:link w:val="Heading2Char"/>
    <w:unhideWhenUsed/>
    <w:qFormat/>
    <w:rsid w:val="0028216A"/>
    <w:pPr>
      <w:keepNext/>
      <w:numPr>
        <w:ilvl w:val="1"/>
        <w:numId w:val="8"/>
      </w:numPr>
      <w:spacing w:before="240" w:after="240"/>
      <w:ind w:left="1080" w:hanging="634"/>
      <w:outlineLvl w:val="1"/>
    </w:pPr>
    <w:rPr>
      <w:b/>
      <w:color w:val="000000"/>
    </w:rPr>
  </w:style>
  <w:style w:type="paragraph" w:styleId="Heading3">
    <w:name w:val="heading 3"/>
    <w:basedOn w:val="Normal"/>
    <w:link w:val="Heading3Char"/>
    <w:unhideWhenUsed/>
    <w:qFormat/>
    <w:rsid w:val="006F13E4"/>
    <w:pPr>
      <w:numPr>
        <w:ilvl w:val="2"/>
        <w:numId w:val="8"/>
      </w:numPr>
      <w:tabs>
        <w:tab w:val="left" w:pos="1350"/>
      </w:tabs>
      <w:spacing w:before="120" w:after="120"/>
      <w:ind w:left="1980" w:hanging="810"/>
      <w:outlineLvl w:val="2"/>
    </w:pPr>
    <w:rPr>
      <w:b/>
      <w:bCs/>
      <w:color w:val="000000" w:themeColor="text1"/>
    </w:rPr>
  </w:style>
  <w:style w:type="paragraph" w:styleId="Heading4">
    <w:name w:val="heading 4"/>
    <w:basedOn w:val="Heading3"/>
    <w:link w:val="Heading4Char"/>
    <w:unhideWhenUsed/>
    <w:rsid w:val="00011733"/>
    <w:pPr>
      <w:numPr>
        <w:ilvl w:val="3"/>
      </w:numPr>
      <w:ind w:left="1710" w:hanging="270"/>
      <w:contextualSpacing/>
      <w:outlineLvl w:val="3"/>
    </w:pPr>
    <w:rPr>
      <w:iCs/>
      <w:color w:val="000000"/>
    </w:rPr>
  </w:style>
  <w:style w:type="paragraph" w:styleId="Heading5">
    <w:name w:val="heading 5"/>
    <w:basedOn w:val="Normal"/>
    <w:next w:val="Normal"/>
    <w:link w:val="Heading5Char"/>
    <w:unhideWhenUsed/>
    <w:rsid w:val="00771F77"/>
    <w:pPr>
      <w:keepNext/>
      <w:keepLines/>
      <w:numPr>
        <w:ilvl w:val="4"/>
        <w:numId w:val="8"/>
      </w:numPr>
      <w:spacing w:before="40" w:after="0"/>
      <w:ind w:left="3150" w:hanging="900"/>
      <w:outlineLvl w:val="4"/>
    </w:pPr>
    <w:rPr>
      <w:color w:val="000000"/>
    </w:rPr>
  </w:style>
  <w:style w:type="paragraph" w:styleId="Heading6">
    <w:name w:val="heading 6"/>
    <w:basedOn w:val="Normal"/>
    <w:next w:val="Normal"/>
    <w:link w:val="Heading6Char"/>
    <w:unhideWhenUsed/>
    <w:rsid w:val="00771F77"/>
    <w:pPr>
      <w:keepNext/>
      <w:keepLines/>
      <w:numPr>
        <w:ilvl w:val="5"/>
        <w:numId w:val="8"/>
      </w:numPr>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qFormat/>
    <w:rsid w:val="00771F77"/>
    <w:pPr>
      <w:keepNext/>
      <w:keepLines/>
      <w:numPr>
        <w:ilvl w:val="6"/>
        <w:numId w:val="8"/>
      </w:numPr>
      <w:spacing w:before="40" w:after="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771F77"/>
    <w:pPr>
      <w:keepNext/>
      <w:keepLines/>
      <w:numPr>
        <w:ilvl w:val="7"/>
        <w:numId w:val="8"/>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771F77"/>
    <w:pPr>
      <w:keepNext/>
      <w:keepLines/>
      <w:numPr>
        <w:ilvl w:val="8"/>
        <w:numId w:val="8"/>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E15F14"/>
    <w:pPr>
      <w:spacing w:before="120" w:after="120"/>
      <w:ind w:left="360"/>
    </w:pPr>
    <w:rPr>
      <w:sz w:val="22"/>
    </w:rPr>
  </w:style>
  <w:style w:type="character" w:customStyle="1" w:styleId="BodyTextChar">
    <w:name w:val="Body Text Char"/>
    <w:basedOn w:val="DefaultParagraphFont"/>
    <w:link w:val="BodyText"/>
    <w:uiPriority w:val="99"/>
    <w:rsid w:val="00E15F14"/>
    <w:rPr>
      <w:rFonts w:eastAsia="Times New Roman"/>
      <w:sz w:val="22"/>
    </w:rPr>
  </w:style>
  <w:style w:type="character" w:customStyle="1" w:styleId="Heading1Char">
    <w:name w:val="Heading 1 Char"/>
    <w:link w:val="Heading1"/>
    <w:uiPriority w:val="9"/>
    <w:rsid w:val="00A332B8"/>
    <w:rPr>
      <w:rFonts w:eastAsia="Times New Roman" w:cs="Times New Roman"/>
      <w:b/>
      <w:bCs/>
      <w:color w:val="000000"/>
      <w:sz w:val="28"/>
      <w:szCs w:val="32"/>
      <w:shd w:val="clear" w:color="auto" w:fill="F2F2F2"/>
    </w:rPr>
  </w:style>
  <w:style w:type="paragraph" w:styleId="Title">
    <w:name w:val="Title"/>
    <w:basedOn w:val="Normal"/>
    <w:next w:val="Normal"/>
    <w:link w:val="TitleChar"/>
    <w:uiPriority w:val="10"/>
    <w:rsid w:val="00246311"/>
    <w:pPr>
      <w:contextualSpacing/>
    </w:pPr>
    <w:rPr>
      <w:b/>
      <w:bCs/>
      <w:spacing w:val="-10"/>
      <w:kern w:val="28"/>
      <w:sz w:val="40"/>
      <w:szCs w:val="56"/>
    </w:rPr>
  </w:style>
  <w:style w:type="character" w:customStyle="1" w:styleId="TitleChar">
    <w:name w:val="Title Char"/>
    <w:link w:val="Title"/>
    <w:uiPriority w:val="10"/>
    <w:rsid w:val="00246311"/>
    <w:rPr>
      <w:rFonts w:eastAsia="Times New Roman" w:cs="Times New Roman"/>
      <w:b/>
      <w:bCs/>
      <w:spacing w:val="-10"/>
      <w:kern w:val="28"/>
      <w:sz w:val="40"/>
      <w:szCs w:val="56"/>
    </w:rPr>
  </w:style>
  <w:style w:type="paragraph" w:styleId="Subtitle">
    <w:name w:val="Subtitle"/>
    <w:basedOn w:val="Normal"/>
    <w:next w:val="Normal"/>
    <w:link w:val="SubtitleChar"/>
    <w:uiPriority w:val="11"/>
    <w:rsid w:val="009D5946"/>
    <w:pPr>
      <w:numPr>
        <w:ilvl w:val="1"/>
      </w:numPr>
      <w:spacing w:after="160"/>
    </w:pPr>
    <w:rPr>
      <w:b/>
      <w:bCs/>
      <w:color w:val="000000"/>
      <w:spacing w:val="15"/>
      <w:sz w:val="28"/>
      <w:szCs w:val="22"/>
    </w:rPr>
  </w:style>
  <w:style w:type="character" w:customStyle="1" w:styleId="SubtitleChar">
    <w:name w:val="Subtitle Char"/>
    <w:link w:val="Subtitle"/>
    <w:uiPriority w:val="11"/>
    <w:rsid w:val="009D5946"/>
    <w:rPr>
      <w:rFonts w:eastAsia="Times New Roman"/>
      <w:b/>
      <w:bCs/>
      <w:color w:val="000000"/>
      <w:spacing w:val="15"/>
      <w:sz w:val="28"/>
      <w:szCs w:val="22"/>
    </w:rPr>
  </w:style>
  <w:style w:type="paragraph" w:styleId="Header">
    <w:name w:val="header"/>
    <w:basedOn w:val="Normal"/>
    <w:link w:val="HeaderChar"/>
    <w:uiPriority w:val="99"/>
    <w:unhideWhenUsed/>
    <w:rsid w:val="00E7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E4"/>
  </w:style>
  <w:style w:type="paragraph" w:styleId="Footer">
    <w:name w:val="footer"/>
    <w:basedOn w:val="Normal"/>
    <w:link w:val="FooterChar"/>
    <w:uiPriority w:val="99"/>
    <w:unhideWhenUsed/>
    <w:rsid w:val="00E7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E4"/>
  </w:style>
  <w:style w:type="character" w:styleId="PageNumber">
    <w:name w:val="page number"/>
    <w:basedOn w:val="DefaultParagraphFont"/>
    <w:uiPriority w:val="99"/>
    <w:semiHidden/>
    <w:unhideWhenUsed/>
    <w:rsid w:val="00E731E4"/>
  </w:style>
  <w:style w:type="paragraph" w:styleId="ListParagraph">
    <w:name w:val="List Paragraph"/>
    <w:basedOn w:val="BodyText"/>
    <w:uiPriority w:val="34"/>
    <w:qFormat/>
    <w:rsid w:val="001945FE"/>
    <w:pPr>
      <w:numPr>
        <w:numId w:val="2"/>
      </w:numPr>
      <w:spacing w:before="40" w:after="40"/>
    </w:pPr>
  </w:style>
  <w:style w:type="character" w:customStyle="1" w:styleId="Heading2Char">
    <w:name w:val="Heading 2 Char"/>
    <w:link w:val="Heading2"/>
    <w:uiPriority w:val="9"/>
    <w:rsid w:val="0028216A"/>
    <w:rPr>
      <w:rFonts w:eastAsia="Times New Roman"/>
      <w:b/>
      <w:color w:val="000000"/>
      <w:sz w:val="24"/>
    </w:rPr>
  </w:style>
  <w:style w:type="paragraph" w:customStyle="1" w:styleId="SectionStart1">
    <w:name w:val="Section Start 1"/>
    <w:basedOn w:val="Normal"/>
    <w:rsid w:val="007A3B3B"/>
    <w:pPr>
      <w:ind w:left="360"/>
    </w:pPr>
    <w:rPr>
      <w:b/>
      <w:sz w:val="28"/>
    </w:rPr>
  </w:style>
  <w:style w:type="paragraph" w:customStyle="1" w:styleId="SectionStart2">
    <w:name w:val="Section Start 2"/>
    <w:basedOn w:val="SectionStart1"/>
    <w:rsid w:val="00645CA7"/>
    <w:pPr>
      <w:ind w:left="720"/>
    </w:pPr>
    <w:rPr>
      <w:sz w:val="24"/>
    </w:rPr>
  </w:style>
  <w:style w:type="character" w:customStyle="1" w:styleId="Heading3Char">
    <w:name w:val="Heading 3 Char"/>
    <w:link w:val="Heading3"/>
    <w:rsid w:val="006F13E4"/>
    <w:rPr>
      <w:rFonts w:eastAsia="Times New Roman"/>
      <w:b/>
      <w:bCs/>
      <w:color w:val="000000" w:themeColor="text1"/>
      <w:sz w:val="24"/>
    </w:rPr>
  </w:style>
  <w:style w:type="character" w:customStyle="1" w:styleId="Heading4Char">
    <w:name w:val="Heading 4 Char"/>
    <w:link w:val="Heading4"/>
    <w:uiPriority w:val="9"/>
    <w:rsid w:val="00000DE9"/>
    <w:rPr>
      <w:rFonts w:eastAsia="Times New Roman" w:cs="Times New Roman"/>
      <w:iCs/>
      <w:color w:val="000000"/>
    </w:rPr>
  </w:style>
  <w:style w:type="character" w:styleId="Hyperlink">
    <w:name w:val="Hyperlink"/>
    <w:uiPriority w:val="99"/>
    <w:unhideWhenUsed/>
    <w:rsid w:val="001357BF"/>
    <w:rPr>
      <w:color w:val="0563C1"/>
      <w:u w:val="single"/>
    </w:rPr>
  </w:style>
  <w:style w:type="character" w:styleId="UnresolvedMention">
    <w:name w:val="Unresolved Mention"/>
    <w:uiPriority w:val="99"/>
    <w:rsid w:val="001357BF"/>
    <w:rPr>
      <w:color w:val="605E5C"/>
      <w:shd w:val="clear" w:color="auto" w:fill="E1DFDD"/>
    </w:rPr>
  </w:style>
  <w:style w:type="character" w:customStyle="1" w:styleId="Heading5Char">
    <w:name w:val="Heading 5 Char"/>
    <w:link w:val="Heading5"/>
    <w:uiPriority w:val="9"/>
    <w:rsid w:val="00771F77"/>
    <w:rPr>
      <w:rFonts w:eastAsia="Times New Roman" w:cs="Times New Roman"/>
      <w:color w:val="000000"/>
    </w:rPr>
  </w:style>
  <w:style w:type="paragraph" w:styleId="TOC1">
    <w:name w:val="toc 1"/>
    <w:basedOn w:val="Normal"/>
    <w:next w:val="Normal"/>
    <w:autoRedefine/>
    <w:uiPriority w:val="39"/>
    <w:unhideWhenUsed/>
    <w:rsid w:val="008968AA"/>
    <w:pPr>
      <w:tabs>
        <w:tab w:val="left" w:pos="2160"/>
        <w:tab w:val="right" w:leader="dot" w:pos="9350"/>
      </w:tabs>
      <w:spacing w:before="0" w:after="0" w:line="264" w:lineRule="auto"/>
      <w:ind w:left="1440" w:hanging="274"/>
    </w:pPr>
    <w:rPr>
      <w:b/>
      <w:bCs/>
      <w:noProof/>
    </w:rPr>
  </w:style>
  <w:style w:type="paragraph" w:styleId="TOC3">
    <w:name w:val="toc 3"/>
    <w:basedOn w:val="Normal"/>
    <w:next w:val="Normal"/>
    <w:autoRedefine/>
    <w:uiPriority w:val="39"/>
    <w:unhideWhenUsed/>
    <w:rsid w:val="001F47C2"/>
    <w:pPr>
      <w:spacing w:after="0"/>
      <w:ind w:left="475"/>
    </w:pPr>
  </w:style>
  <w:style w:type="paragraph" w:styleId="TOC4">
    <w:name w:val="toc 4"/>
    <w:basedOn w:val="Normal"/>
    <w:next w:val="Normal"/>
    <w:autoRedefine/>
    <w:uiPriority w:val="39"/>
    <w:unhideWhenUsed/>
    <w:rsid w:val="001F47C2"/>
    <w:pPr>
      <w:spacing w:after="100"/>
      <w:ind w:left="720"/>
    </w:pPr>
  </w:style>
  <w:style w:type="paragraph" w:customStyle="1" w:styleId="Comment">
    <w:name w:val="Comment"/>
    <w:basedOn w:val="BodyText"/>
    <w:qFormat/>
    <w:rsid w:val="007D5090"/>
    <w:pPr>
      <w:ind w:left="1710"/>
    </w:pPr>
    <w:rPr>
      <w:i/>
    </w:rPr>
  </w:style>
  <w:style w:type="character" w:styleId="FollowedHyperlink">
    <w:name w:val="FollowedHyperlink"/>
    <w:uiPriority w:val="99"/>
    <w:semiHidden/>
    <w:unhideWhenUsed/>
    <w:rsid w:val="00415B00"/>
    <w:rPr>
      <w:color w:val="954F72"/>
      <w:u w:val="single"/>
    </w:rPr>
  </w:style>
  <w:style w:type="paragraph" w:styleId="TOC2">
    <w:name w:val="toc 2"/>
    <w:basedOn w:val="Normal"/>
    <w:next w:val="Normal"/>
    <w:autoRedefine/>
    <w:uiPriority w:val="39"/>
    <w:unhideWhenUsed/>
    <w:rsid w:val="008968AA"/>
    <w:pPr>
      <w:tabs>
        <w:tab w:val="left" w:pos="2250"/>
        <w:tab w:val="right" w:leader="dot" w:pos="9350"/>
      </w:tabs>
      <w:spacing w:before="0" w:after="0" w:line="264" w:lineRule="auto"/>
      <w:ind w:left="2261" w:hanging="634"/>
    </w:pPr>
    <w:rPr>
      <w:noProof/>
    </w:rPr>
  </w:style>
  <w:style w:type="paragraph" w:styleId="TOC5">
    <w:name w:val="toc 5"/>
    <w:basedOn w:val="Normal"/>
    <w:next w:val="Normal"/>
    <w:autoRedefine/>
    <w:uiPriority w:val="39"/>
    <w:unhideWhenUsed/>
    <w:rsid w:val="00A332B8"/>
    <w:pPr>
      <w:spacing w:after="100" w:line="240" w:lineRule="auto"/>
      <w:ind w:left="960"/>
    </w:pPr>
    <w:rPr>
      <w:rFonts w:ascii="Calibri" w:hAnsi="Calibri"/>
    </w:rPr>
  </w:style>
  <w:style w:type="paragraph" w:styleId="TOC6">
    <w:name w:val="toc 6"/>
    <w:basedOn w:val="Normal"/>
    <w:next w:val="Normal"/>
    <w:autoRedefine/>
    <w:uiPriority w:val="39"/>
    <w:unhideWhenUsed/>
    <w:rsid w:val="00A332B8"/>
    <w:pPr>
      <w:spacing w:after="100" w:line="240" w:lineRule="auto"/>
      <w:ind w:left="1200"/>
    </w:pPr>
    <w:rPr>
      <w:rFonts w:ascii="Calibri" w:hAnsi="Calibri"/>
    </w:rPr>
  </w:style>
  <w:style w:type="paragraph" w:styleId="TOC7">
    <w:name w:val="toc 7"/>
    <w:basedOn w:val="Normal"/>
    <w:next w:val="Normal"/>
    <w:autoRedefine/>
    <w:uiPriority w:val="39"/>
    <w:unhideWhenUsed/>
    <w:rsid w:val="00A332B8"/>
    <w:pPr>
      <w:spacing w:after="100" w:line="240" w:lineRule="auto"/>
      <w:ind w:left="1440"/>
    </w:pPr>
    <w:rPr>
      <w:rFonts w:ascii="Calibri" w:hAnsi="Calibri"/>
    </w:rPr>
  </w:style>
  <w:style w:type="paragraph" w:styleId="TOC8">
    <w:name w:val="toc 8"/>
    <w:basedOn w:val="Normal"/>
    <w:next w:val="Normal"/>
    <w:autoRedefine/>
    <w:uiPriority w:val="39"/>
    <w:unhideWhenUsed/>
    <w:rsid w:val="00A332B8"/>
    <w:pPr>
      <w:spacing w:after="100" w:line="240" w:lineRule="auto"/>
      <w:ind w:left="1680"/>
    </w:pPr>
    <w:rPr>
      <w:rFonts w:ascii="Calibri" w:hAnsi="Calibri"/>
    </w:rPr>
  </w:style>
  <w:style w:type="paragraph" w:styleId="TOC9">
    <w:name w:val="toc 9"/>
    <w:basedOn w:val="Normal"/>
    <w:next w:val="Normal"/>
    <w:autoRedefine/>
    <w:uiPriority w:val="39"/>
    <w:unhideWhenUsed/>
    <w:rsid w:val="00A332B8"/>
    <w:pPr>
      <w:spacing w:after="100" w:line="240" w:lineRule="auto"/>
      <w:ind w:left="1920"/>
    </w:pPr>
    <w:rPr>
      <w:rFonts w:ascii="Calibri" w:hAnsi="Calibri"/>
    </w:rPr>
  </w:style>
  <w:style w:type="character" w:customStyle="1" w:styleId="Heading6Char">
    <w:name w:val="Heading 6 Char"/>
    <w:link w:val="Heading6"/>
    <w:uiPriority w:val="9"/>
    <w:semiHidden/>
    <w:rsid w:val="00771F77"/>
    <w:rPr>
      <w:rFonts w:ascii="Calibri Light" w:eastAsia="Times New Roman" w:hAnsi="Calibri Light" w:cs="Times New Roman"/>
      <w:color w:val="1F3763"/>
    </w:rPr>
  </w:style>
  <w:style w:type="character" w:customStyle="1" w:styleId="Heading7Char">
    <w:name w:val="Heading 7 Char"/>
    <w:link w:val="Heading7"/>
    <w:uiPriority w:val="9"/>
    <w:semiHidden/>
    <w:rsid w:val="00771F77"/>
    <w:rPr>
      <w:rFonts w:ascii="Calibri Light" w:eastAsia="Times New Roman" w:hAnsi="Calibri Light" w:cs="Times New Roman"/>
      <w:i/>
      <w:iCs/>
      <w:color w:val="1F3763"/>
    </w:rPr>
  </w:style>
  <w:style w:type="character" w:customStyle="1" w:styleId="Heading8Char">
    <w:name w:val="Heading 8 Char"/>
    <w:link w:val="Heading8"/>
    <w:uiPriority w:val="9"/>
    <w:semiHidden/>
    <w:rsid w:val="00771F77"/>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771F77"/>
    <w:rPr>
      <w:rFonts w:ascii="Calibri Light" w:eastAsia="Times New Roman" w:hAnsi="Calibri Light" w:cs="Times New Roman"/>
      <w:i/>
      <w:iCs/>
      <w:color w:val="272727"/>
      <w:sz w:val="21"/>
      <w:szCs w:val="21"/>
    </w:rPr>
  </w:style>
  <w:style w:type="paragraph" w:styleId="FootnoteText">
    <w:name w:val="footnote text"/>
    <w:basedOn w:val="Normal"/>
    <w:link w:val="FootnoteTextChar"/>
    <w:uiPriority w:val="99"/>
    <w:semiHidden/>
    <w:unhideWhenUsed/>
    <w:rsid w:val="008D174E"/>
    <w:pPr>
      <w:spacing w:after="0" w:line="240" w:lineRule="auto"/>
    </w:pPr>
    <w:rPr>
      <w:sz w:val="20"/>
    </w:rPr>
  </w:style>
  <w:style w:type="character" w:customStyle="1" w:styleId="FootnoteTextChar">
    <w:name w:val="Footnote Text Char"/>
    <w:link w:val="FootnoteText"/>
    <w:uiPriority w:val="99"/>
    <w:semiHidden/>
    <w:rsid w:val="008D174E"/>
    <w:rPr>
      <w:sz w:val="20"/>
      <w:szCs w:val="20"/>
    </w:rPr>
  </w:style>
  <w:style w:type="character" w:styleId="FootnoteReference">
    <w:name w:val="footnote reference"/>
    <w:uiPriority w:val="99"/>
    <w:semiHidden/>
    <w:unhideWhenUsed/>
    <w:rsid w:val="008D174E"/>
    <w:rPr>
      <w:vertAlign w:val="superscript"/>
    </w:rPr>
  </w:style>
  <w:style w:type="paragraph" w:styleId="BalloonText">
    <w:name w:val="Balloon Text"/>
    <w:basedOn w:val="Normal"/>
    <w:link w:val="BalloonTextChar"/>
    <w:uiPriority w:val="99"/>
    <w:semiHidden/>
    <w:unhideWhenUsed/>
    <w:rsid w:val="006A4A9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A4A9D"/>
    <w:rPr>
      <w:rFonts w:ascii="Times New Roman" w:hAnsi="Times New Roman" w:cs="Times New Roman"/>
      <w:sz w:val="18"/>
      <w:szCs w:val="18"/>
    </w:rPr>
  </w:style>
  <w:style w:type="paragraph" w:styleId="Revision">
    <w:name w:val="Revision"/>
    <w:hidden/>
    <w:uiPriority w:val="99"/>
    <w:semiHidden/>
    <w:rsid w:val="00D42144"/>
    <w:rPr>
      <w:sz w:val="24"/>
      <w:szCs w:val="24"/>
    </w:rPr>
  </w:style>
  <w:style w:type="character" w:styleId="CommentReference">
    <w:name w:val="annotation reference"/>
    <w:semiHidden/>
    <w:unhideWhenUsed/>
    <w:rsid w:val="00A23933"/>
    <w:rPr>
      <w:sz w:val="16"/>
      <w:szCs w:val="16"/>
    </w:rPr>
  </w:style>
  <w:style w:type="paragraph" w:styleId="CommentText">
    <w:name w:val="annotation text"/>
    <w:basedOn w:val="Normal"/>
    <w:link w:val="CommentTextChar"/>
    <w:uiPriority w:val="99"/>
    <w:semiHidden/>
    <w:unhideWhenUsed/>
    <w:rsid w:val="00A23933"/>
    <w:pPr>
      <w:spacing w:line="240" w:lineRule="auto"/>
    </w:pPr>
    <w:rPr>
      <w:sz w:val="20"/>
    </w:rPr>
  </w:style>
  <w:style w:type="character" w:customStyle="1" w:styleId="CommentTextChar">
    <w:name w:val="Comment Text Char"/>
    <w:link w:val="CommentText"/>
    <w:uiPriority w:val="99"/>
    <w:semiHidden/>
    <w:rsid w:val="00A23933"/>
    <w:rPr>
      <w:sz w:val="20"/>
      <w:szCs w:val="20"/>
    </w:rPr>
  </w:style>
  <w:style w:type="paragraph" w:styleId="CommentSubject">
    <w:name w:val="annotation subject"/>
    <w:basedOn w:val="CommentText"/>
    <w:next w:val="CommentText"/>
    <w:link w:val="CommentSubjectChar"/>
    <w:uiPriority w:val="99"/>
    <w:semiHidden/>
    <w:unhideWhenUsed/>
    <w:rsid w:val="00A23933"/>
    <w:rPr>
      <w:b/>
      <w:bCs/>
    </w:rPr>
  </w:style>
  <w:style w:type="character" w:customStyle="1" w:styleId="CommentSubjectChar">
    <w:name w:val="Comment Subject Char"/>
    <w:link w:val="CommentSubject"/>
    <w:uiPriority w:val="99"/>
    <w:semiHidden/>
    <w:rsid w:val="00A23933"/>
    <w:rPr>
      <w:b/>
      <w:bCs/>
      <w:sz w:val="20"/>
      <w:szCs w:val="20"/>
    </w:rPr>
  </w:style>
  <w:style w:type="paragraph" w:styleId="NormalWeb">
    <w:name w:val="Normal (Web)"/>
    <w:basedOn w:val="Normal"/>
    <w:uiPriority w:val="99"/>
    <w:unhideWhenUsed/>
    <w:rsid w:val="00396505"/>
    <w:pPr>
      <w:spacing w:before="100" w:beforeAutospacing="1" w:after="100" w:afterAutospacing="1" w:line="240" w:lineRule="auto"/>
    </w:pPr>
    <w:rPr>
      <w:rFonts w:ascii="Times New Roman" w:hAnsi="Times New Roman"/>
      <w:szCs w:val="24"/>
    </w:rPr>
  </w:style>
  <w:style w:type="table" w:styleId="TableGrid">
    <w:name w:val="Table Grid"/>
    <w:basedOn w:val="TableNormal"/>
    <w:uiPriority w:val="39"/>
    <w:rsid w:val="00E20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8823">
      <w:bodyDiv w:val="1"/>
      <w:marLeft w:val="0"/>
      <w:marRight w:val="0"/>
      <w:marTop w:val="0"/>
      <w:marBottom w:val="0"/>
      <w:divBdr>
        <w:top w:val="none" w:sz="0" w:space="0" w:color="auto"/>
        <w:left w:val="none" w:sz="0" w:space="0" w:color="auto"/>
        <w:bottom w:val="none" w:sz="0" w:space="0" w:color="auto"/>
        <w:right w:val="none" w:sz="0" w:space="0" w:color="auto"/>
      </w:divBdr>
    </w:div>
    <w:div w:id="270095671">
      <w:bodyDiv w:val="1"/>
      <w:marLeft w:val="0"/>
      <w:marRight w:val="0"/>
      <w:marTop w:val="0"/>
      <w:marBottom w:val="0"/>
      <w:divBdr>
        <w:top w:val="none" w:sz="0" w:space="0" w:color="auto"/>
        <w:left w:val="none" w:sz="0" w:space="0" w:color="auto"/>
        <w:bottom w:val="none" w:sz="0" w:space="0" w:color="auto"/>
        <w:right w:val="none" w:sz="0" w:space="0" w:color="auto"/>
      </w:divBdr>
    </w:div>
    <w:div w:id="428501119">
      <w:bodyDiv w:val="1"/>
      <w:marLeft w:val="0"/>
      <w:marRight w:val="0"/>
      <w:marTop w:val="0"/>
      <w:marBottom w:val="0"/>
      <w:divBdr>
        <w:top w:val="none" w:sz="0" w:space="0" w:color="auto"/>
        <w:left w:val="none" w:sz="0" w:space="0" w:color="auto"/>
        <w:bottom w:val="none" w:sz="0" w:space="0" w:color="auto"/>
        <w:right w:val="none" w:sz="0" w:space="0" w:color="auto"/>
      </w:divBdr>
      <w:divsChild>
        <w:div w:id="1567959777">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2069499953">
                  <w:marLeft w:val="0"/>
                  <w:marRight w:val="0"/>
                  <w:marTop w:val="0"/>
                  <w:marBottom w:val="0"/>
                  <w:divBdr>
                    <w:top w:val="none" w:sz="0" w:space="0" w:color="auto"/>
                    <w:left w:val="none" w:sz="0" w:space="0" w:color="auto"/>
                    <w:bottom w:val="none" w:sz="0" w:space="0" w:color="auto"/>
                    <w:right w:val="none" w:sz="0" w:space="0" w:color="auto"/>
                  </w:divBdr>
                  <w:divsChild>
                    <w:div w:id="810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905">
      <w:bodyDiv w:val="1"/>
      <w:marLeft w:val="0"/>
      <w:marRight w:val="0"/>
      <w:marTop w:val="0"/>
      <w:marBottom w:val="0"/>
      <w:divBdr>
        <w:top w:val="none" w:sz="0" w:space="0" w:color="auto"/>
        <w:left w:val="none" w:sz="0" w:space="0" w:color="auto"/>
        <w:bottom w:val="none" w:sz="0" w:space="0" w:color="auto"/>
        <w:right w:val="none" w:sz="0" w:space="0" w:color="auto"/>
      </w:divBdr>
      <w:divsChild>
        <w:div w:id="417101273">
          <w:marLeft w:val="0"/>
          <w:marRight w:val="0"/>
          <w:marTop w:val="0"/>
          <w:marBottom w:val="0"/>
          <w:divBdr>
            <w:top w:val="none" w:sz="0" w:space="0" w:color="auto"/>
            <w:left w:val="none" w:sz="0" w:space="0" w:color="auto"/>
            <w:bottom w:val="none" w:sz="0" w:space="0" w:color="auto"/>
            <w:right w:val="none" w:sz="0" w:space="0" w:color="auto"/>
          </w:divBdr>
          <w:divsChild>
            <w:div w:id="87968727">
              <w:marLeft w:val="0"/>
              <w:marRight w:val="0"/>
              <w:marTop w:val="0"/>
              <w:marBottom w:val="0"/>
              <w:divBdr>
                <w:top w:val="none" w:sz="0" w:space="0" w:color="auto"/>
                <w:left w:val="none" w:sz="0" w:space="0" w:color="auto"/>
                <w:bottom w:val="none" w:sz="0" w:space="0" w:color="auto"/>
                <w:right w:val="none" w:sz="0" w:space="0" w:color="auto"/>
              </w:divBdr>
              <w:divsChild>
                <w:div w:id="2054572307">
                  <w:marLeft w:val="0"/>
                  <w:marRight w:val="0"/>
                  <w:marTop w:val="0"/>
                  <w:marBottom w:val="0"/>
                  <w:divBdr>
                    <w:top w:val="none" w:sz="0" w:space="0" w:color="auto"/>
                    <w:left w:val="none" w:sz="0" w:space="0" w:color="auto"/>
                    <w:bottom w:val="none" w:sz="0" w:space="0" w:color="auto"/>
                    <w:right w:val="none" w:sz="0" w:space="0" w:color="auto"/>
                  </w:divBdr>
                  <w:divsChild>
                    <w:div w:id="1042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2817">
      <w:bodyDiv w:val="1"/>
      <w:marLeft w:val="0"/>
      <w:marRight w:val="0"/>
      <w:marTop w:val="0"/>
      <w:marBottom w:val="0"/>
      <w:divBdr>
        <w:top w:val="none" w:sz="0" w:space="0" w:color="auto"/>
        <w:left w:val="none" w:sz="0" w:space="0" w:color="auto"/>
        <w:bottom w:val="none" w:sz="0" w:space="0" w:color="auto"/>
        <w:right w:val="none" w:sz="0" w:space="0" w:color="auto"/>
      </w:divBdr>
      <w:divsChild>
        <w:div w:id="88426742">
          <w:marLeft w:val="274"/>
          <w:marRight w:val="0"/>
          <w:marTop w:val="0"/>
          <w:marBottom w:val="0"/>
          <w:divBdr>
            <w:top w:val="none" w:sz="0" w:space="0" w:color="auto"/>
            <w:left w:val="none" w:sz="0" w:space="0" w:color="auto"/>
            <w:bottom w:val="none" w:sz="0" w:space="0" w:color="auto"/>
            <w:right w:val="none" w:sz="0" w:space="0" w:color="auto"/>
          </w:divBdr>
        </w:div>
        <w:div w:id="665984530">
          <w:marLeft w:val="274"/>
          <w:marRight w:val="0"/>
          <w:marTop w:val="0"/>
          <w:marBottom w:val="0"/>
          <w:divBdr>
            <w:top w:val="none" w:sz="0" w:space="0" w:color="auto"/>
            <w:left w:val="none" w:sz="0" w:space="0" w:color="auto"/>
            <w:bottom w:val="none" w:sz="0" w:space="0" w:color="auto"/>
            <w:right w:val="none" w:sz="0" w:space="0" w:color="auto"/>
          </w:divBdr>
        </w:div>
        <w:div w:id="951671777">
          <w:marLeft w:val="274"/>
          <w:marRight w:val="0"/>
          <w:marTop w:val="0"/>
          <w:marBottom w:val="0"/>
          <w:divBdr>
            <w:top w:val="none" w:sz="0" w:space="0" w:color="auto"/>
            <w:left w:val="none" w:sz="0" w:space="0" w:color="auto"/>
            <w:bottom w:val="none" w:sz="0" w:space="0" w:color="auto"/>
            <w:right w:val="none" w:sz="0" w:space="0" w:color="auto"/>
          </w:divBdr>
        </w:div>
        <w:div w:id="970595151">
          <w:marLeft w:val="274"/>
          <w:marRight w:val="0"/>
          <w:marTop w:val="0"/>
          <w:marBottom w:val="0"/>
          <w:divBdr>
            <w:top w:val="none" w:sz="0" w:space="0" w:color="auto"/>
            <w:left w:val="none" w:sz="0" w:space="0" w:color="auto"/>
            <w:bottom w:val="none" w:sz="0" w:space="0" w:color="auto"/>
            <w:right w:val="none" w:sz="0" w:space="0" w:color="auto"/>
          </w:divBdr>
        </w:div>
        <w:div w:id="1096440597">
          <w:marLeft w:val="274"/>
          <w:marRight w:val="0"/>
          <w:marTop w:val="0"/>
          <w:marBottom w:val="0"/>
          <w:divBdr>
            <w:top w:val="none" w:sz="0" w:space="0" w:color="auto"/>
            <w:left w:val="none" w:sz="0" w:space="0" w:color="auto"/>
            <w:bottom w:val="none" w:sz="0" w:space="0" w:color="auto"/>
            <w:right w:val="none" w:sz="0" w:space="0" w:color="auto"/>
          </w:divBdr>
        </w:div>
        <w:div w:id="1234125475">
          <w:marLeft w:val="274"/>
          <w:marRight w:val="0"/>
          <w:marTop w:val="0"/>
          <w:marBottom w:val="0"/>
          <w:divBdr>
            <w:top w:val="none" w:sz="0" w:space="0" w:color="auto"/>
            <w:left w:val="none" w:sz="0" w:space="0" w:color="auto"/>
            <w:bottom w:val="none" w:sz="0" w:space="0" w:color="auto"/>
            <w:right w:val="none" w:sz="0" w:space="0" w:color="auto"/>
          </w:divBdr>
        </w:div>
        <w:div w:id="1581522487">
          <w:marLeft w:val="274"/>
          <w:marRight w:val="0"/>
          <w:marTop w:val="0"/>
          <w:marBottom w:val="0"/>
          <w:divBdr>
            <w:top w:val="none" w:sz="0" w:space="0" w:color="auto"/>
            <w:left w:val="none" w:sz="0" w:space="0" w:color="auto"/>
            <w:bottom w:val="none" w:sz="0" w:space="0" w:color="auto"/>
            <w:right w:val="none" w:sz="0" w:space="0" w:color="auto"/>
          </w:divBdr>
        </w:div>
        <w:div w:id="1682393671">
          <w:marLeft w:val="274"/>
          <w:marRight w:val="0"/>
          <w:marTop w:val="0"/>
          <w:marBottom w:val="0"/>
          <w:divBdr>
            <w:top w:val="none" w:sz="0" w:space="0" w:color="auto"/>
            <w:left w:val="none" w:sz="0" w:space="0" w:color="auto"/>
            <w:bottom w:val="none" w:sz="0" w:space="0" w:color="auto"/>
            <w:right w:val="none" w:sz="0" w:space="0" w:color="auto"/>
          </w:divBdr>
        </w:div>
      </w:divsChild>
    </w:div>
    <w:div w:id="956638444">
      <w:bodyDiv w:val="1"/>
      <w:marLeft w:val="0"/>
      <w:marRight w:val="0"/>
      <w:marTop w:val="0"/>
      <w:marBottom w:val="0"/>
      <w:divBdr>
        <w:top w:val="none" w:sz="0" w:space="0" w:color="auto"/>
        <w:left w:val="none" w:sz="0" w:space="0" w:color="auto"/>
        <w:bottom w:val="none" w:sz="0" w:space="0" w:color="auto"/>
        <w:right w:val="none" w:sz="0" w:space="0" w:color="auto"/>
      </w:divBdr>
      <w:divsChild>
        <w:div w:id="457913589">
          <w:marLeft w:val="0"/>
          <w:marRight w:val="0"/>
          <w:marTop w:val="0"/>
          <w:marBottom w:val="0"/>
          <w:divBdr>
            <w:top w:val="none" w:sz="0" w:space="0" w:color="auto"/>
            <w:left w:val="none" w:sz="0" w:space="0" w:color="auto"/>
            <w:bottom w:val="none" w:sz="0" w:space="0" w:color="auto"/>
            <w:right w:val="none" w:sz="0" w:space="0" w:color="auto"/>
          </w:divBdr>
          <w:divsChild>
            <w:div w:id="159582633">
              <w:marLeft w:val="0"/>
              <w:marRight w:val="0"/>
              <w:marTop w:val="0"/>
              <w:marBottom w:val="0"/>
              <w:divBdr>
                <w:top w:val="none" w:sz="0" w:space="0" w:color="auto"/>
                <w:left w:val="none" w:sz="0" w:space="0" w:color="auto"/>
                <w:bottom w:val="none" w:sz="0" w:space="0" w:color="auto"/>
                <w:right w:val="none" w:sz="0" w:space="0" w:color="auto"/>
              </w:divBdr>
              <w:divsChild>
                <w:div w:id="220406737">
                  <w:marLeft w:val="0"/>
                  <w:marRight w:val="0"/>
                  <w:marTop w:val="0"/>
                  <w:marBottom w:val="0"/>
                  <w:divBdr>
                    <w:top w:val="none" w:sz="0" w:space="0" w:color="auto"/>
                    <w:left w:val="none" w:sz="0" w:space="0" w:color="auto"/>
                    <w:bottom w:val="none" w:sz="0" w:space="0" w:color="auto"/>
                    <w:right w:val="none" w:sz="0" w:space="0" w:color="auto"/>
                  </w:divBdr>
                  <w:divsChild>
                    <w:div w:id="12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05311">
      <w:bodyDiv w:val="1"/>
      <w:marLeft w:val="0"/>
      <w:marRight w:val="0"/>
      <w:marTop w:val="0"/>
      <w:marBottom w:val="0"/>
      <w:divBdr>
        <w:top w:val="none" w:sz="0" w:space="0" w:color="auto"/>
        <w:left w:val="none" w:sz="0" w:space="0" w:color="auto"/>
        <w:bottom w:val="none" w:sz="0" w:space="0" w:color="auto"/>
        <w:right w:val="none" w:sz="0" w:space="0" w:color="auto"/>
      </w:divBdr>
    </w:div>
    <w:div w:id="1127091981">
      <w:bodyDiv w:val="1"/>
      <w:marLeft w:val="0"/>
      <w:marRight w:val="0"/>
      <w:marTop w:val="0"/>
      <w:marBottom w:val="0"/>
      <w:divBdr>
        <w:top w:val="none" w:sz="0" w:space="0" w:color="auto"/>
        <w:left w:val="none" w:sz="0" w:space="0" w:color="auto"/>
        <w:bottom w:val="none" w:sz="0" w:space="0" w:color="auto"/>
        <w:right w:val="none" w:sz="0" w:space="0" w:color="auto"/>
      </w:divBdr>
    </w:div>
    <w:div w:id="1158156314">
      <w:bodyDiv w:val="1"/>
      <w:marLeft w:val="0"/>
      <w:marRight w:val="0"/>
      <w:marTop w:val="0"/>
      <w:marBottom w:val="0"/>
      <w:divBdr>
        <w:top w:val="none" w:sz="0" w:space="0" w:color="auto"/>
        <w:left w:val="none" w:sz="0" w:space="0" w:color="auto"/>
        <w:bottom w:val="none" w:sz="0" w:space="0" w:color="auto"/>
        <w:right w:val="none" w:sz="0" w:space="0" w:color="auto"/>
      </w:divBdr>
      <w:divsChild>
        <w:div w:id="1122842336">
          <w:marLeft w:val="0"/>
          <w:marRight w:val="0"/>
          <w:marTop w:val="0"/>
          <w:marBottom w:val="0"/>
          <w:divBdr>
            <w:top w:val="none" w:sz="0" w:space="0" w:color="auto"/>
            <w:left w:val="none" w:sz="0" w:space="0" w:color="auto"/>
            <w:bottom w:val="none" w:sz="0" w:space="0" w:color="auto"/>
            <w:right w:val="none" w:sz="0" w:space="0" w:color="auto"/>
          </w:divBdr>
          <w:divsChild>
            <w:div w:id="1692492979">
              <w:marLeft w:val="0"/>
              <w:marRight w:val="0"/>
              <w:marTop w:val="0"/>
              <w:marBottom w:val="0"/>
              <w:divBdr>
                <w:top w:val="none" w:sz="0" w:space="0" w:color="auto"/>
                <w:left w:val="none" w:sz="0" w:space="0" w:color="auto"/>
                <w:bottom w:val="none" w:sz="0" w:space="0" w:color="auto"/>
                <w:right w:val="none" w:sz="0" w:space="0" w:color="auto"/>
              </w:divBdr>
              <w:divsChild>
                <w:div w:id="604921058">
                  <w:marLeft w:val="0"/>
                  <w:marRight w:val="0"/>
                  <w:marTop w:val="0"/>
                  <w:marBottom w:val="0"/>
                  <w:divBdr>
                    <w:top w:val="none" w:sz="0" w:space="0" w:color="auto"/>
                    <w:left w:val="none" w:sz="0" w:space="0" w:color="auto"/>
                    <w:bottom w:val="none" w:sz="0" w:space="0" w:color="auto"/>
                    <w:right w:val="none" w:sz="0" w:space="0" w:color="auto"/>
                  </w:divBdr>
                  <w:divsChild>
                    <w:div w:id="106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7238">
      <w:bodyDiv w:val="1"/>
      <w:marLeft w:val="0"/>
      <w:marRight w:val="0"/>
      <w:marTop w:val="0"/>
      <w:marBottom w:val="0"/>
      <w:divBdr>
        <w:top w:val="none" w:sz="0" w:space="0" w:color="auto"/>
        <w:left w:val="none" w:sz="0" w:space="0" w:color="auto"/>
        <w:bottom w:val="none" w:sz="0" w:space="0" w:color="auto"/>
        <w:right w:val="none" w:sz="0" w:space="0" w:color="auto"/>
      </w:divBdr>
    </w:div>
    <w:div w:id="1212569543">
      <w:bodyDiv w:val="1"/>
      <w:marLeft w:val="0"/>
      <w:marRight w:val="0"/>
      <w:marTop w:val="0"/>
      <w:marBottom w:val="0"/>
      <w:divBdr>
        <w:top w:val="none" w:sz="0" w:space="0" w:color="auto"/>
        <w:left w:val="none" w:sz="0" w:space="0" w:color="auto"/>
        <w:bottom w:val="none" w:sz="0" w:space="0" w:color="auto"/>
        <w:right w:val="none" w:sz="0" w:space="0" w:color="auto"/>
      </w:divBdr>
      <w:divsChild>
        <w:div w:id="1932734389">
          <w:marLeft w:val="0"/>
          <w:marRight w:val="0"/>
          <w:marTop w:val="0"/>
          <w:marBottom w:val="0"/>
          <w:divBdr>
            <w:top w:val="none" w:sz="0" w:space="0" w:color="auto"/>
            <w:left w:val="none" w:sz="0" w:space="0" w:color="auto"/>
            <w:bottom w:val="none" w:sz="0" w:space="0" w:color="auto"/>
            <w:right w:val="none" w:sz="0" w:space="0" w:color="auto"/>
          </w:divBdr>
          <w:divsChild>
            <w:div w:id="1735858037">
              <w:marLeft w:val="0"/>
              <w:marRight w:val="0"/>
              <w:marTop w:val="0"/>
              <w:marBottom w:val="0"/>
              <w:divBdr>
                <w:top w:val="none" w:sz="0" w:space="0" w:color="auto"/>
                <w:left w:val="none" w:sz="0" w:space="0" w:color="auto"/>
                <w:bottom w:val="none" w:sz="0" w:space="0" w:color="auto"/>
                <w:right w:val="none" w:sz="0" w:space="0" w:color="auto"/>
              </w:divBdr>
              <w:divsChild>
                <w:div w:id="6756033">
                  <w:marLeft w:val="0"/>
                  <w:marRight w:val="0"/>
                  <w:marTop w:val="0"/>
                  <w:marBottom w:val="0"/>
                  <w:divBdr>
                    <w:top w:val="none" w:sz="0" w:space="0" w:color="auto"/>
                    <w:left w:val="none" w:sz="0" w:space="0" w:color="auto"/>
                    <w:bottom w:val="none" w:sz="0" w:space="0" w:color="auto"/>
                    <w:right w:val="none" w:sz="0" w:space="0" w:color="auto"/>
                  </w:divBdr>
                  <w:divsChild>
                    <w:div w:id="1475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1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5162">
          <w:marLeft w:val="0"/>
          <w:marRight w:val="0"/>
          <w:marTop w:val="0"/>
          <w:marBottom w:val="0"/>
          <w:divBdr>
            <w:top w:val="none" w:sz="0" w:space="0" w:color="auto"/>
            <w:left w:val="none" w:sz="0" w:space="0" w:color="auto"/>
            <w:bottom w:val="none" w:sz="0" w:space="0" w:color="auto"/>
            <w:right w:val="none" w:sz="0" w:space="0" w:color="auto"/>
          </w:divBdr>
          <w:divsChild>
            <w:div w:id="1181579989">
              <w:marLeft w:val="0"/>
              <w:marRight w:val="0"/>
              <w:marTop w:val="0"/>
              <w:marBottom w:val="0"/>
              <w:divBdr>
                <w:top w:val="none" w:sz="0" w:space="0" w:color="auto"/>
                <w:left w:val="none" w:sz="0" w:space="0" w:color="auto"/>
                <w:bottom w:val="none" w:sz="0" w:space="0" w:color="auto"/>
                <w:right w:val="none" w:sz="0" w:space="0" w:color="auto"/>
              </w:divBdr>
              <w:divsChild>
                <w:div w:id="2004164151">
                  <w:marLeft w:val="0"/>
                  <w:marRight w:val="0"/>
                  <w:marTop w:val="0"/>
                  <w:marBottom w:val="0"/>
                  <w:divBdr>
                    <w:top w:val="none" w:sz="0" w:space="0" w:color="auto"/>
                    <w:left w:val="none" w:sz="0" w:space="0" w:color="auto"/>
                    <w:bottom w:val="none" w:sz="0" w:space="0" w:color="auto"/>
                    <w:right w:val="none" w:sz="0" w:space="0" w:color="auto"/>
                  </w:divBdr>
                  <w:divsChild>
                    <w:div w:id="1018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077">
      <w:bodyDiv w:val="1"/>
      <w:marLeft w:val="0"/>
      <w:marRight w:val="0"/>
      <w:marTop w:val="0"/>
      <w:marBottom w:val="0"/>
      <w:divBdr>
        <w:top w:val="none" w:sz="0" w:space="0" w:color="auto"/>
        <w:left w:val="none" w:sz="0" w:space="0" w:color="auto"/>
        <w:bottom w:val="none" w:sz="0" w:space="0" w:color="auto"/>
        <w:right w:val="none" w:sz="0" w:space="0" w:color="auto"/>
      </w:divBdr>
      <w:divsChild>
        <w:div w:id="1439790287">
          <w:marLeft w:val="0"/>
          <w:marRight w:val="0"/>
          <w:marTop w:val="0"/>
          <w:marBottom w:val="0"/>
          <w:divBdr>
            <w:top w:val="none" w:sz="0" w:space="0" w:color="auto"/>
            <w:left w:val="none" w:sz="0" w:space="0" w:color="auto"/>
            <w:bottom w:val="none" w:sz="0" w:space="0" w:color="auto"/>
            <w:right w:val="none" w:sz="0" w:space="0" w:color="auto"/>
          </w:divBdr>
          <w:divsChild>
            <w:div w:id="103499223">
              <w:marLeft w:val="0"/>
              <w:marRight w:val="0"/>
              <w:marTop w:val="0"/>
              <w:marBottom w:val="0"/>
              <w:divBdr>
                <w:top w:val="none" w:sz="0" w:space="0" w:color="auto"/>
                <w:left w:val="none" w:sz="0" w:space="0" w:color="auto"/>
                <w:bottom w:val="none" w:sz="0" w:space="0" w:color="auto"/>
                <w:right w:val="none" w:sz="0" w:space="0" w:color="auto"/>
              </w:divBdr>
              <w:divsChild>
                <w:div w:id="2076195003">
                  <w:marLeft w:val="0"/>
                  <w:marRight w:val="0"/>
                  <w:marTop w:val="0"/>
                  <w:marBottom w:val="0"/>
                  <w:divBdr>
                    <w:top w:val="none" w:sz="0" w:space="0" w:color="auto"/>
                    <w:left w:val="none" w:sz="0" w:space="0" w:color="auto"/>
                    <w:bottom w:val="none" w:sz="0" w:space="0" w:color="auto"/>
                    <w:right w:val="none" w:sz="0" w:space="0" w:color="auto"/>
                  </w:divBdr>
                  <w:divsChild>
                    <w:div w:id="779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893">
      <w:bodyDiv w:val="1"/>
      <w:marLeft w:val="0"/>
      <w:marRight w:val="0"/>
      <w:marTop w:val="0"/>
      <w:marBottom w:val="0"/>
      <w:divBdr>
        <w:top w:val="none" w:sz="0" w:space="0" w:color="auto"/>
        <w:left w:val="none" w:sz="0" w:space="0" w:color="auto"/>
        <w:bottom w:val="none" w:sz="0" w:space="0" w:color="auto"/>
        <w:right w:val="none" w:sz="0" w:space="0" w:color="auto"/>
      </w:divBdr>
      <w:divsChild>
        <w:div w:id="597713262">
          <w:marLeft w:val="0"/>
          <w:marRight w:val="0"/>
          <w:marTop w:val="0"/>
          <w:marBottom w:val="0"/>
          <w:divBdr>
            <w:top w:val="none" w:sz="0" w:space="0" w:color="auto"/>
            <w:left w:val="none" w:sz="0" w:space="0" w:color="auto"/>
            <w:bottom w:val="none" w:sz="0" w:space="0" w:color="auto"/>
            <w:right w:val="none" w:sz="0" w:space="0" w:color="auto"/>
          </w:divBdr>
          <w:divsChild>
            <w:div w:id="46884228">
              <w:marLeft w:val="0"/>
              <w:marRight w:val="0"/>
              <w:marTop w:val="0"/>
              <w:marBottom w:val="0"/>
              <w:divBdr>
                <w:top w:val="none" w:sz="0" w:space="0" w:color="auto"/>
                <w:left w:val="none" w:sz="0" w:space="0" w:color="auto"/>
                <w:bottom w:val="none" w:sz="0" w:space="0" w:color="auto"/>
                <w:right w:val="none" w:sz="0" w:space="0" w:color="auto"/>
              </w:divBdr>
              <w:divsChild>
                <w:div w:id="1459450931">
                  <w:marLeft w:val="0"/>
                  <w:marRight w:val="0"/>
                  <w:marTop w:val="0"/>
                  <w:marBottom w:val="0"/>
                  <w:divBdr>
                    <w:top w:val="none" w:sz="0" w:space="0" w:color="auto"/>
                    <w:left w:val="none" w:sz="0" w:space="0" w:color="auto"/>
                    <w:bottom w:val="none" w:sz="0" w:space="0" w:color="auto"/>
                    <w:right w:val="none" w:sz="0" w:space="0" w:color="auto"/>
                  </w:divBdr>
                  <w:divsChild>
                    <w:div w:id="2102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5822">
      <w:bodyDiv w:val="1"/>
      <w:marLeft w:val="0"/>
      <w:marRight w:val="0"/>
      <w:marTop w:val="0"/>
      <w:marBottom w:val="0"/>
      <w:divBdr>
        <w:top w:val="none" w:sz="0" w:space="0" w:color="auto"/>
        <w:left w:val="none" w:sz="0" w:space="0" w:color="auto"/>
        <w:bottom w:val="none" w:sz="0" w:space="0" w:color="auto"/>
        <w:right w:val="none" w:sz="0" w:space="0" w:color="auto"/>
      </w:divBdr>
    </w:div>
    <w:div w:id="1710570747">
      <w:bodyDiv w:val="1"/>
      <w:marLeft w:val="0"/>
      <w:marRight w:val="0"/>
      <w:marTop w:val="0"/>
      <w:marBottom w:val="0"/>
      <w:divBdr>
        <w:top w:val="none" w:sz="0" w:space="0" w:color="auto"/>
        <w:left w:val="none" w:sz="0" w:space="0" w:color="auto"/>
        <w:bottom w:val="none" w:sz="0" w:space="0" w:color="auto"/>
        <w:right w:val="none" w:sz="0" w:space="0" w:color="auto"/>
      </w:divBdr>
      <w:divsChild>
        <w:div w:id="1594361255">
          <w:marLeft w:val="0"/>
          <w:marRight w:val="0"/>
          <w:marTop w:val="0"/>
          <w:marBottom w:val="0"/>
          <w:divBdr>
            <w:top w:val="none" w:sz="0" w:space="0" w:color="auto"/>
            <w:left w:val="none" w:sz="0" w:space="0" w:color="auto"/>
            <w:bottom w:val="none" w:sz="0" w:space="0" w:color="auto"/>
            <w:right w:val="none" w:sz="0" w:space="0" w:color="auto"/>
          </w:divBdr>
          <w:divsChild>
            <w:div w:id="1879277059">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410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944">
      <w:bodyDiv w:val="1"/>
      <w:marLeft w:val="0"/>
      <w:marRight w:val="0"/>
      <w:marTop w:val="0"/>
      <w:marBottom w:val="0"/>
      <w:divBdr>
        <w:top w:val="none" w:sz="0" w:space="0" w:color="auto"/>
        <w:left w:val="none" w:sz="0" w:space="0" w:color="auto"/>
        <w:bottom w:val="none" w:sz="0" w:space="0" w:color="auto"/>
        <w:right w:val="none" w:sz="0" w:space="0" w:color="auto"/>
      </w:divBdr>
    </w:div>
    <w:div w:id="1759137128">
      <w:bodyDiv w:val="1"/>
      <w:marLeft w:val="0"/>
      <w:marRight w:val="0"/>
      <w:marTop w:val="0"/>
      <w:marBottom w:val="0"/>
      <w:divBdr>
        <w:top w:val="none" w:sz="0" w:space="0" w:color="auto"/>
        <w:left w:val="none" w:sz="0" w:space="0" w:color="auto"/>
        <w:bottom w:val="none" w:sz="0" w:space="0" w:color="auto"/>
        <w:right w:val="none" w:sz="0" w:space="0" w:color="auto"/>
      </w:divBdr>
      <w:divsChild>
        <w:div w:id="85153474">
          <w:marLeft w:val="0"/>
          <w:marRight w:val="0"/>
          <w:marTop w:val="0"/>
          <w:marBottom w:val="0"/>
          <w:divBdr>
            <w:top w:val="none" w:sz="0" w:space="0" w:color="auto"/>
            <w:left w:val="none" w:sz="0" w:space="0" w:color="auto"/>
            <w:bottom w:val="none" w:sz="0" w:space="0" w:color="auto"/>
            <w:right w:val="none" w:sz="0" w:space="0" w:color="auto"/>
          </w:divBdr>
          <w:divsChild>
            <w:div w:id="587931684">
              <w:marLeft w:val="0"/>
              <w:marRight w:val="0"/>
              <w:marTop w:val="0"/>
              <w:marBottom w:val="0"/>
              <w:divBdr>
                <w:top w:val="none" w:sz="0" w:space="0" w:color="auto"/>
                <w:left w:val="none" w:sz="0" w:space="0" w:color="auto"/>
                <w:bottom w:val="none" w:sz="0" w:space="0" w:color="auto"/>
                <w:right w:val="none" w:sz="0" w:space="0" w:color="auto"/>
              </w:divBdr>
              <w:divsChild>
                <w:div w:id="845246993">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19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08">
          <w:marLeft w:val="0"/>
          <w:marRight w:val="0"/>
          <w:marTop w:val="0"/>
          <w:marBottom w:val="0"/>
          <w:divBdr>
            <w:top w:val="none" w:sz="0" w:space="0" w:color="auto"/>
            <w:left w:val="none" w:sz="0" w:space="0" w:color="auto"/>
            <w:bottom w:val="none" w:sz="0" w:space="0" w:color="auto"/>
            <w:right w:val="none" w:sz="0" w:space="0" w:color="auto"/>
          </w:divBdr>
          <w:divsChild>
            <w:div w:id="2083331953">
              <w:marLeft w:val="0"/>
              <w:marRight w:val="0"/>
              <w:marTop w:val="0"/>
              <w:marBottom w:val="0"/>
              <w:divBdr>
                <w:top w:val="none" w:sz="0" w:space="0" w:color="auto"/>
                <w:left w:val="none" w:sz="0" w:space="0" w:color="auto"/>
                <w:bottom w:val="none" w:sz="0" w:space="0" w:color="auto"/>
                <w:right w:val="none" w:sz="0" w:space="0" w:color="auto"/>
              </w:divBdr>
              <w:divsChild>
                <w:div w:id="1212769750">
                  <w:marLeft w:val="0"/>
                  <w:marRight w:val="0"/>
                  <w:marTop w:val="0"/>
                  <w:marBottom w:val="0"/>
                  <w:divBdr>
                    <w:top w:val="none" w:sz="0" w:space="0" w:color="auto"/>
                    <w:left w:val="none" w:sz="0" w:space="0" w:color="auto"/>
                    <w:bottom w:val="none" w:sz="0" w:space="0" w:color="auto"/>
                    <w:right w:val="none" w:sz="0" w:space="0" w:color="auto"/>
                  </w:divBdr>
                  <w:divsChild>
                    <w:div w:id="948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12">
      <w:bodyDiv w:val="1"/>
      <w:marLeft w:val="0"/>
      <w:marRight w:val="0"/>
      <w:marTop w:val="0"/>
      <w:marBottom w:val="0"/>
      <w:divBdr>
        <w:top w:val="none" w:sz="0" w:space="0" w:color="auto"/>
        <w:left w:val="none" w:sz="0" w:space="0" w:color="auto"/>
        <w:bottom w:val="none" w:sz="0" w:space="0" w:color="auto"/>
        <w:right w:val="none" w:sz="0" w:space="0" w:color="auto"/>
      </w:divBdr>
      <w:divsChild>
        <w:div w:id="1160386484">
          <w:marLeft w:val="0"/>
          <w:marRight w:val="0"/>
          <w:marTop w:val="0"/>
          <w:marBottom w:val="0"/>
          <w:divBdr>
            <w:top w:val="none" w:sz="0" w:space="0" w:color="auto"/>
            <w:left w:val="none" w:sz="0" w:space="0" w:color="auto"/>
            <w:bottom w:val="none" w:sz="0" w:space="0" w:color="auto"/>
            <w:right w:val="none" w:sz="0" w:space="0" w:color="auto"/>
          </w:divBdr>
          <w:divsChild>
            <w:div w:id="74909762">
              <w:marLeft w:val="0"/>
              <w:marRight w:val="0"/>
              <w:marTop w:val="0"/>
              <w:marBottom w:val="0"/>
              <w:divBdr>
                <w:top w:val="none" w:sz="0" w:space="0" w:color="auto"/>
                <w:left w:val="none" w:sz="0" w:space="0" w:color="auto"/>
                <w:bottom w:val="none" w:sz="0" w:space="0" w:color="auto"/>
                <w:right w:val="none" w:sz="0" w:space="0" w:color="auto"/>
              </w:divBdr>
              <w:divsChild>
                <w:div w:id="307444790">
                  <w:marLeft w:val="0"/>
                  <w:marRight w:val="0"/>
                  <w:marTop w:val="0"/>
                  <w:marBottom w:val="0"/>
                  <w:divBdr>
                    <w:top w:val="none" w:sz="0" w:space="0" w:color="auto"/>
                    <w:left w:val="none" w:sz="0" w:space="0" w:color="auto"/>
                    <w:bottom w:val="none" w:sz="0" w:space="0" w:color="auto"/>
                    <w:right w:val="none" w:sz="0" w:space="0" w:color="auto"/>
                  </w:divBdr>
                  <w:divsChild>
                    <w:div w:id="204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547">
      <w:bodyDiv w:val="1"/>
      <w:marLeft w:val="0"/>
      <w:marRight w:val="0"/>
      <w:marTop w:val="0"/>
      <w:marBottom w:val="0"/>
      <w:divBdr>
        <w:top w:val="none" w:sz="0" w:space="0" w:color="auto"/>
        <w:left w:val="none" w:sz="0" w:space="0" w:color="auto"/>
        <w:bottom w:val="none" w:sz="0" w:space="0" w:color="auto"/>
        <w:right w:val="none" w:sz="0" w:space="0" w:color="auto"/>
      </w:divBdr>
      <w:divsChild>
        <w:div w:id="912205216">
          <w:marLeft w:val="0"/>
          <w:marRight w:val="0"/>
          <w:marTop w:val="0"/>
          <w:marBottom w:val="0"/>
          <w:divBdr>
            <w:top w:val="none" w:sz="0" w:space="0" w:color="auto"/>
            <w:left w:val="none" w:sz="0" w:space="0" w:color="auto"/>
            <w:bottom w:val="none" w:sz="0" w:space="0" w:color="auto"/>
            <w:right w:val="none" w:sz="0" w:space="0" w:color="auto"/>
          </w:divBdr>
          <w:divsChild>
            <w:div w:id="1066805295">
              <w:marLeft w:val="0"/>
              <w:marRight w:val="0"/>
              <w:marTop w:val="0"/>
              <w:marBottom w:val="0"/>
              <w:divBdr>
                <w:top w:val="none" w:sz="0" w:space="0" w:color="auto"/>
                <w:left w:val="none" w:sz="0" w:space="0" w:color="auto"/>
                <w:bottom w:val="none" w:sz="0" w:space="0" w:color="auto"/>
                <w:right w:val="none" w:sz="0" w:space="0" w:color="auto"/>
              </w:divBdr>
              <w:divsChild>
                <w:div w:id="1145706085">
                  <w:marLeft w:val="0"/>
                  <w:marRight w:val="0"/>
                  <w:marTop w:val="0"/>
                  <w:marBottom w:val="0"/>
                  <w:divBdr>
                    <w:top w:val="none" w:sz="0" w:space="0" w:color="auto"/>
                    <w:left w:val="none" w:sz="0" w:space="0" w:color="auto"/>
                    <w:bottom w:val="none" w:sz="0" w:space="0" w:color="auto"/>
                    <w:right w:val="none" w:sz="0" w:space="0" w:color="auto"/>
                  </w:divBdr>
                  <w:divsChild>
                    <w:div w:id="848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Coye Benson</dc:creator>
  <cp:keywords/>
  <dc:description/>
  <cp:lastModifiedBy>Carol Benson</cp:lastModifiedBy>
  <cp:revision>4</cp:revision>
  <dcterms:created xsi:type="dcterms:W3CDTF">2019-10-24T14:18:00Z</dcterms:created>
  <dcterms:modified xsi:type="dcterms:W3CDTF">2019-10-24T15:47:00Z</dcterms:modified>
</cp:coreProperties>
</file>